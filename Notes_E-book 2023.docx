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C175D" w14:textId="0F6575D5" w:rsidR="00475D2F" w:rsidRPr="00E31084" w:rsidRDefault="00C47F78" w:rsidP="00C47F78">
      <w:pPr>
        <w:pStyle w:val="Titel"/>
        <w:rPr>
          <w:lang w:val="en-GB"/>
        </w:rPr>
      </w:pPr>
      <w:r w:rsidRPr="00E31084">
        <w:rPr>
          <w:lang w:val="en-GB"/>
        </w:rPr>
        <w:t>N</w:t>
      </w:r>
      <w:r w:rsidR="00786342" w:rsidRPr="00E31084">
        <w:rPr>
          <w:lang w:val="en-GB"/>
        </w:rPr>
        <w:t xml:space="preserve">otes </w:t>
      </w:r>
      <w:r w:rsidR="00947CD6" w:rsidRPr="00E31084">
        <w:rPr>
          <w:lang w:val="en-GB"/>
        </w:rPr>
        <w:t>e-</w:t>
      </w:r>
      <w:r w:rsidR="00786342" w:rsidRPr="00E31084">
        <w:rPr>
          <w:lang w:val="en-GB"/>
        </w:rPr>
        <w:t>book</w:t>
      </w:r>
    </w:p>
    <w:p w14:paraId="6DEC8371" w14:textId="51E5F973" w:rsidR="005C573F" w:rsidRPr="005C573F" w:rsidRDefault="005C573F" w:rsidP="005C573F">
      <w:pPr>
        <w:pStyle w:val="Ingenafstand"/>
        <w:rPr>
          <w:b/>
          <w:bCs/>
          <w:lang w:val="en-GB"/>
        </w:rPr>
      </w:pPr>
      <w:r w:rsidRPr="005C573F">
        <w:rPr>
          <w:b/>
          <w:bCs/>
          <w:lang w:val="en-GB"/>
        </w:rPr>
        <w:t>Content overall:</w:t>
      </w:r>
    </w:p>
    <w:p w14:paraId="20802BCD" w14:textId="3A36DD4F" w:rsidR="00786342" w:rsidRDefault="009718EE" w:rsidP="005C573F">
      <w:pPr>
        <w:pStyle w:val="Ingenafstand"/>
        <w:numPr>
          <w:ilvl w:val="0"/>
          <w:numId w:val="8"/>
        </w:numPr>
        <w:rPr>
          <w:lang w:val="en-GB"/>
        </w:rPr>
      </w:pPr>
      <w:r w:rsidRPr="00E31084">
        <w:rPr>
          <w:lang w:val="en-GB"/>
        </w:rPr>
        <w:t>Generic</w:t>
      </w:r>
      <w:r w:rsidR="000F1987" w:rsidRPr="00E31084">
        <w:rPr>
          <w:lang w:val="en-GB"/>
        </w:rPr>
        <w:t xml:space="preserve"> chapters</w:t>
      </w:r>
      <w:r w:rsidR="000411BB">
        <w:rPr>
          <w:lang w:val="en-GB"/>
        </w:rPr>
        <w:t xml:space="preserve"> (all blocks, needs to be done now)</w:t>
      </w:r>
    </w:p>
    <w:p w14:paraId="2B089001" w14:textId="7B3DB74A" w:rsidR="006F288E" w:rsidRPr="005C573F" w:rsidRDefault="006F288E" w:rsidP="005C573F">
      <w:pPr>
        <w:pStyle w:val="Ingenafstand"/>
        <w:numPr>
          <w:ilvl w:val="0"/>
          <w:numId w:val="8"/>
        </w:numPr>
        <w:rPr>
          <w:color w:val="C45911" w:themeColor="accent2" w:themeShade="BF"/>
          <w:lang w:val="en-GB"/>
        </w:rPr>
      </w:pPr>
      <w:r w:rsidRPr="005C573F">
        <w:rPr>
          <w:color w:val="C45911" w:themeColor="accent2" w:themeShade="BF"/>
          <w:lang w:val="en-GB"/>
        </w:rPr>
        <w:t>Data analysis methods theory</w:t>
      </w:r>
      <w:r w:rsidR="000411BB" w:rsidRPr="005C573F">
        <w:rPr>
          <w:color w:val="C45911" w:themeColor="accent2" w:themeShade="BF"/>
          <w:lang w:val="en-GB"/>
        </w:rPr>
        <w:t xml:space="preserve"> (all blocks, some needs to be done now, some can wait e.g. PLS)</w:t>
      </w:r>
    </w:p>
    <w:p w14:paraId="6A96DBB6" w14:textId="7741738F" w:rsidR="000F1987" w:rsidRPr="00E31084" w:rsidRDefault="000F1987" w:rsidP="005C573F">
      <w:pPr>
        <w:pStyle w:val="Ingenafstand"/>
        <w:numPr>
          <w:ilvl w:val="0"/>
          <w:numId w:val="8"/>
        </w:numPr>
        <w:rPr>
          <w:color w:val="00B0F0"/>
          <w:lang w:val="en-GB"/>
        </w:rPr>
      </w:pPr>
      <w:r w:rsidRPr="00E31084">
        <w:rPr>
          <w:color w:val="00B0F0"/>
          <w:lang w:val="en-GB"/>
        </w:rPr>
        <w:t>MST</w:t>
      </w:r>
      <w:r w:rsidR="00AA023C">
        <w:rPr>
          <w:color w:val="00B0F0"/>
          <w:lang w:val="en-GB"/>
        </w:rPr>
        <w:t xml:space="preserve"> chapters</w:t>
      </w:r>
      <w:r w:rsidR="000411BB">
        <w:rPr>
          <w:color w:val="00B0F0"/>
          <w:lang w:val="en-GB"/>
        </w:rPr>
        <w:t xml:space="preserve"> (block 3, missing)</w:t>
      </w:r>
    </w:p>
    <w:p w14:paraId="5AFFBCFB" w14:textId="67E7AB38" w:rsidR="00AA023C" w:rsidRPr="000411BB" w:rsidRDefault="00AA023C" w:rsidP="005C573F">
      <w:pPr>
        <w:pStyle w:val="Ingenafstand"/>
        <w:numPr>
          <w:ilvl w:val="0"/>
          <w:numId w:val="8"/>
        </w:numPr>
        <w:rPr>
          <w:color w:val="00B050"/>
          <w:lang w:val="en-GB"/>
        </w:rPr>
      </w:pPr>
      <w:r w:rsidRPr="000411BB">
        <w:rPr>
          <w:color w:val="00B050"/>
          <w:lang w:val="en-GB"/>
        </w:rPr>
        <w:t>F&amp;MCR chapters</w:t>
      </w:r>
      <w:r w:rsidR="000411BB">
        <w:rPr>
          <w:color w:val="00B050"/>
          <w:lang w:val="en-GB"/>
        </w:rPr>
        <w:t xml:space="preserve"> (block 4, missing)</w:t>
      </w:r>
    </w:p>
    <w:p w14:paraId="00C89879" w14:textId="628E93B1" w:rsidR="000F1987" w:rsidRPr="00E31084" w:rsidRDefault="000F1987" w:rsidP="005C573F">
      <w:pPr>
        <w:pStyle w:val="Ingenafstand"/>
        <w:numPr>
          <w:ilvl w:val="0"/>
          <w:numId w:val="8"/>
        </w:numPr>
        <w:rPr>
          <w:color w:val="7030A0"/>
          <w:lang w:val="en-GB"/>
        </w:rPr>
      </w:pPr>
      <w:r w:rsidRPr="00E31084">
        <w:rPr>
          <w:color w:val="7030A0"/>
          <w:lang w:val="en-GB"/>
        </w:rPr>
        <w:t>TFIH chapters</w:t>
      </w:r>
      <w:r w:rsidR="000411BB">
        <w:rPr>
          <w:color w:val="7030A0"/>
          <w:lang w:val="en-GB"/>
        </w:rPr>
        <w:t xml:space="preserve"> (block 1, needs to be done now)</w:t>
      </w:r>
    </w:p>
    <w:p w14:paraId="0477FC66" w14:textId="64359F2A" w:rsidR="0098098C" w:rsidRPr="005C573F" w:rsidRDefault="00192361" w:rsidP="00AE7F72">
      <w:pPr>
        <w:rPr>
          <w:lang w:val="en-GB"/>
        </w:rPr>
      </w:pPr>
      <w:r w:rsidRPr="005C573F">
        <w:rPr>
          <w:lang w:val="en-GB"/>
        </w:rPr>
        <w:t>General formatting: Whenever in narrative mentioning packages put them in bold:  **</w:t>
      </w:r>
      <w:proofErr w:type="spellStart"/>
      <w:r w:rsidRPr="005C573F">
        <w:rPr>
          <w:lang w:val="en-GB"/>
        </w:rPr>
        <w:t>devtools</w:t>
      </w:r>
      <w:proofErr w:type="spellEnd"/>
      <w:r w:rsidRPr="005C573F">
        <w:rPr>
          <w:lang w:val="en-GB"/>
        </w:rPr>
        <w:t>**</w:t>
      </w:r>
    </w:p>
    <w:p w14:paraId="35314F62" w14:textId="10488EE2" w:rsidR="0098098C" w:rsidRDefault="00587ABE" w:rsidP="00AE7F72">
      <w:pPr>
        <w:rPr>
          <w:lang w:val="en-GB"/>
        </w:rPr>
      </w:pPr>
      <w:r w:rsidRPr="00587ABE">
        <w:rPr>
          <w:b/>
          <w:bCs/>
          <w:color w:val="BF8F00" w:themeColor="accent4" w:themeShade="BF"/>
          <w:lang w:val="en-GB"/>
        </w:rPr>
        <w:t>To do list</w:t>
      </w:r>
      <w:r w:rsidRPr="00587ABE">
        <w:rPr>
          <w:color w:val="BF8F00" w:themeColor="accent4" w:themeShade="BF"/>
          <w:lang w:val="en-GB"/>
        </w:rPr>
        <w:t xml:space="preserve"> </w:t>
      </w:r>
      <w:r>
        <w:rPr>
          <w:lang w:val="en-GB"/>
        </w:rPr>
        <w:t xml:space="preserve">is found after the Index... </w:t>
      </w:r>
    </w:p>
    <w:p w14:paraId="4A9E3729" w14:textId="77777777" w:rsidR="00587ABE" w:rsidRDefault="00587ABE" w:rsidP="00AE7F72">
      <w:pPr>
        <w:rPr>
          <w:lang w:val="en-GB"/>
        </w:rPr>
      </w:pPr>
    </w:p>
    <w:p w14:paraId="14B16677" w14:textId="0A1A7CC5" w:rsidR="00947CD6" w:rsidRPr="005C573F" w:rsidRDefault="000F1987" w:rsidP="00AE7F72">
      <w:pPr>
        <w:rPr>
          <w:b/>
          <w:bCs/>
          <w:lang w:val="en-GB"/>
        </w:rPr>
      </w:pPr>
      <w:r w:rsidRPr="005C573F">
        <w:rPr>
          <w:b/>
          <w:bCs/>
          <w:lang w:val="en-GB"/>
        </w:rPr>
        <w:t xml:space="preserve">Index </w:t>
      </w:r>
      <w:bookmarkStart w:id="0" w:name="_Hlk114827851"/>
      <w:r w:rsidRPr="005C573F">
        <w:rPr>
          <w:b/>
          <w:bCs/>
          <w:lang w:val="en-GB"/>
        </w:rPr>
        <w:t>(work in progress)</w:t>
      </w:r>
      <w:r w:rsidR="00AE7F72" w:rsidRPr="005C573F">
        <w:rPr>
          <w:b/>
          <w:bCs/>
          <w:lang w:val="en-GB"/>
        </w:rPr>
        <w:t xml:space="preserve">: </w:t>
      </w:r>
    </w:p>
    <w:p w14:paraId="7D603E81" w14:textId="62D18428" w:rsidR="006543B5" w:rsidRDefault="006543B5" w:rsidP="001D3480">
      <w:pPr>
        <w:pStyle w:val="Listeafsnit"/>
        <w:numPr>
          <w:ilvl w:val="0"/>
          <w:numId w:val="3"/>
        </w:numPr>
        <w:rPr>
          <w:color w:val="C45911" w:themeColor="accent2" w:themeShade="BF"/>
          <w:lang w:val="en-GB"/>
        </w:rPr>
      </w:pPr>
      <w:r>
        <w:rPr>
          <w:color w:val="C45911" w:themeColor="accent2" w:themeShade="BF"/>
          <w:lang w:val="en-GB"/>
        </w:rPr>
        <w:t>Introduction to the book</w:t>
      </w:r>
      <w:r w:rsidR="00C64AF8">
        <w:rPr>
          <w:color w:val="C45911" w:themeColor="accent2" w:themeShade="BF"/>
          <w:lang w:val="en-GB"/>
        </w:rPr>
        <w:t xml:space="preserve"> (</w:t>
      </w:r>
      <w:proofErr w:type="spellStart"/>
      <w:r w:rsidR="00B26035" w:rsidRPr="00B26035">
        <w:rPr>
          <w:b/>
          <w:bCs/>
          <w:color w:val="C45911" w:themeColor="accent2" w:themeShade="BF"/>
          <w:lang w:val="en-GB"/>
        </w:rPr>
        <w:t>index.rmd</w:t>
      </w:r>
      <w:proofErr w:type="spellEnd"/>
      <w:r w:rsidR="00B26035">
        <w:rPr>
          <w:color w:val="C45911" w:themeColor="accent2" w:themeShade="BF"/>
          <w:lang w:val="en-GB"/>
        </w:rPr>
        <w:t>, will show as chapter 1 in the book</w:t>
      </w:r>
      <w:r w:rsidR="00C64AF8">
        <w:rPr>
          <w:color w:val="C45911" w:themeColor="accent2" w:themeShade="BF"/>
          <w:lang w:val="en-GB"/>
        </w:rPr>
        <w:t>)</w:t>
      </w:r>
    </w:p>
    <w:p w14:paraId="652B96FE" w14:textId="008A9C41" w:rsidR="00741AF4" w:rsidRPr="00E31084" w:rsidRDefault="00986084" w:rsidP="001D3480">
      <w:pPr>
        <w:pStyle w:val="Listeafsnit"/>
        <w:numPr>
          <w:ilvl w:val="0"/>
          <w:numId w:val="3"/>
        </w:numPr>
        <w:rPr>
          <w:color w:val="C45911" w:themeColor="accent2" w:themeShade="BF"/>
          <w:lang w:val="en-GB"/>
        </w:rPr>
      </w:pPr>
      <w:r w:rsidRPr="00E31084">
        <w:rPr>
          <w:color w:val="C45911" w:themeColor="accent2" w:themeShade="BF"/>
          <w:lang w:val="en-GB"/>
        </w:rPr>
        <w:t>(#</w:t>
      </w:r>
      <w:r w:rsidR="00F64276" w:rsidRPr="00E31084">
        <w:rPr>
          <w:color w:val="C45911" w:themeColor="accent2" w:themeShade="BF"/>
          <w:lang w:val="en-GB"/>
        </w:rPr>
        <w:t xml:space="preserve">, </w:t>
      </w:r>
      <w:r w:rsidR="004C6CCD">
        <w:rPr>
          <w:color w:val="C45911" w:themeColor="accent2" w:themeShade="BF"/>
          <w:lang w:val="en-GB"/>
        </w:rPr>
        <w:t>01.rmd</w:t>
      </w:r>
      <w:r w:rsidRPr="00E31084">
        <w:rPr>
          <w:color w:val="C45911" w:themeColor="accent2" w:themeShade="BF"/>
          <w:lang w:val="en-GB"/>
        </w:rPr>
        <w:t xml:space="preserve">) </w:t>
      </w:r>
      <w:r w:rsidR="00947CD6" w:rsidRPr="00E31084">
        <w:rPr>
          <w:color w:val="C45911" w:themeColor="accent2" w:themeShade="BF"/>
          <w:lang w:val="en-GB"/>
        </w:rPr>
        <w:t>Introduction to R</w:t>
      </w:r>
      <w:r w:rsidR="00251009" w:rsidRPr="00E31084">
        <w:rPr>
          <w:color w:val="C45911" w:themeColor="accent2" w:themeShade="BF"/>
          <w:lang w:val="en-GB"/>
        </w:rPr>
        <w:t xml:space="preserve"> – </w:t>
      </w:r>
      <w:r w:rsidR="00882D78">
        <w:rPr>
          <w:color w:val="C45911" w:themeColor="accent2" w:themeShade="BF"/>
          <w:lang w:val="en-GB"/>
        </w:rPr>
        <w:t xml:space="preserve">generic </w:t>
      </w:r>
      <w:r w:rsidR="00882D78" w:rsidRPr="000411BB">
        <w:rPr>
          <w:color w:val="C45911" w:themeColor="accent2" w:themeShade="BF"/>
          <w:highlight w:val="green"/>
          <w:lang w:val="en-GB"/>
        </w:rPr>
        <w:t>DONE</w:t>
      </w:r>
    </w:p>
    <w:p w14:paraId="6E3D10B6" w14:textId="56DF3584" w:rsidR="00924817" w:rsidRDefault="00986084" w:rsidP="00741AF4">
      <w:pPr>
        <w:pStyle w:val="Listeafsnit"/>
        <w:numPr>
          <w:ilvl w:val="1"/>
          <w:numId w:val="3"/>
        </w:numPr>
        <w:rPr>
          <w:color w:val="C45911" w:themeColor="accent2" w:themeShade="BF"/>
          <w:lang w:val="en-GB"/>
        </w:rPr>
      </w:pPr>
      <w:r w:rsidRPr="00E31084">
        <w:rPr>
          <w:color w:val="C45911" w:themeColor="accent2" w:themeShade="BF"/>
          <w:lang w:val="en-GB"/>
        </w:rPr>
        <w:t xml:space="preserve">(##) </w:t>
      </w:r>
      <w:r w:rsidR="00DA66DE" w:rsidRPr="00DA66DE">
        <w:rPr>
          <w:color w:val="C45911" w:themeColor="accent2" w:themeShade="BF"/>
          <w:lang w:val="en-GB"/>
        </w:rPr>
        <w:t xml:space="preserve">How to get started - understanding R (and RStudio) </w:t>
      </w:r>
      <w:r w:rsidR="00882D78" w:rsidRPr="000411BB">
        <w:rPr>
          <w:color w:val="C45911" w:themeColor="accent2" w:themeShade="BF"/>
          <w:highlight w:val="green"/>
          <w:lang w:val="en-GB"/>
        </w:rPr>
        <w:t>DONE</w:t>
      </w:r>
    </w:p>
    <w:p w14:paraId="4C14FA65" w14:textId="5146D06A" w:rsidR="00616E99" w:rsidRPr="00616E99" w:rsidRDefault="00616E99" w:rsidP="00616E99">
      <w:pPr>
        <w:pStyle w:val="Listeafsnit"/>
        <w:numPr>
          <w:ilvl w:val="2"/>
          <w:numId w:val="3"/>
        </w:numPr>
        <w:rPr>
          <w:color w:val="C45911" w:themeColor="accent2" w:themeShade="BF"/>
          <w:lang w:val="en-GB"/>
        </w:rPr>
      </w:pPr>
      <w:r w:rsidRPr="00E31084">
        <w:rPr>
          <w:color w:val="C45911" w:themeColor="accent2" w:themeShade="BF"/>
          <w:lang w:val="en-GB"/>
        </w:rPr>
        <w:t>(##</w:t>
      </w:r>
      <w:r>
        <w:rPr>
          <w:color w:val="C45911" w:themeColor="accent2" w:themeShade="BF"/>
          <w:lang w:val="en-GB"/>
        </w:rPr>
        <w:t>#</w:t>
      </w:r>
      <w:r w:rsidRPr="00E31084">
        <w:rPr>
          <w:color w:val="C45911" w:themeColor="accent2" w:themeShade="BF"/>
          <w:lang w:val="en-GB"/>
        </w:rPr>
        <w:t xml:space="preserve">) </w:t>
      </w:r>
      <w:r w:rsidRPr="00EA40DD">
        <w:rPr>
          <w:color w:val="C45911" w:themeColor="accent2" w:themeShade="BF"/>
          <w:lang w:val="en-GB"/>
        </w:rPr>
        <w:t xml:space="preserve">Organise and save scripts </w:t>
      </w:r>
      <w:r w:rsidRPr="000411BB">
        <w:rPr>
          <w:color w:val="C45911" w:themeColor="accent2" w:themeShade="BF"/>
          <w:highlight w:val="green"/>
          <w:lang w:val="en-GB"/>
        </w:rPr>
        <w:t>DONE</w:t>
      </w:r>
    </w:p>
    <w:p w14:paraId="2492448F" w14:textId="3E8D8FD7" w:rsidR="00741AF4" w:rsidRPr="00E31084" w:rsidRDefault="00986084" w:rsidP="00741AF4">
      <w:pPr>
        <w:pStyle w:val="Listeafsnit"/>
        <w:numPr>
          <w:ilvl w:val="1"/>
          <w:numId w:val="3"/>
        </w:numPr>
        <w:rPr>
          <w:color w:val="C45911" w:themeColor="accent2" w:themeShade="BF"/>
          <w:lang w:val="en-GB"/>
        </w:rPr>
      </w:pPr>
      <w:r w:rsidRPr="00E31084">
        <w:rPr>
          <w:color w:val="C45911" w:themeColor="accent2" w:themeShade="BF"/>
          <w:lang w:val="en-GB"/>
        </w:rPr>
        <w:t xml:space="preserve">(##) </w:t>
      </w:r>
      <w:r w:rsidR="00741AF4" w:rsidRPr="00E31084">
        <w:rPr>
          <w:color w:val="C45911" w:themeColor="accent2" w:themeShade="BF"/>
          <w:lang w:val="en-GB"/>
        </w:rPr>
        <w:t>How to import data</w:t>
      </w:r>
      <w:r w:rsidR="00882D78">
        <w:rPr>
          <w:color w:val="C45911" w:themeColor="accent2" w:themeShade="BF"/>
          <w:lang w:val="en-GB"/>
        </w:rPr>
        <w:t xml:space="preserve"> </w:t>
      </w:r>
      <w:r w:rsidR="00882D78" w:rsidRPr="000411BB">
        <w:rPr>
          <w:color w:val="C45911" w:themeColor="accent2" w:themeShade="BF"/>
          <w:highlight w:val="green"/>
          <w:lang w:val="en-GB"/>
        </w:rPr>
        <w:t>DONE</w:t>
      </w:r>
      <w:r w:rsidR="00882D78">
        <w:rPr>
          <w:color w:val="C45911" w:themeColor="accent2" w:themeShade="BF"/>
          <w:lang w:val="en-GB"/>
        </w:rPr>
        <w:t xml:space="preserve"> (there is no text, so easy </w:t>
      </w:r>
      <w:r w:rsidR="00882D78" w:rsidRPr="00882D78">
        <w:rPr>
          <mc:AlternateContent>
            <mc:Choice Requires="w16se"/>
            <mc:Fallback>
              <w:rFonts w:ascii="Segoe UI Emoji" w:eastAsia="Segoe UI Emoji" w:hAnsi="Segoe UI Emoji" w:cs="Segoe UI Emoji"/>
            </mc:Fallback>
          </mc:AlternateContent>
          <w:color w:val="C45911" w:themeColor="accent2" w:themeShade="BF"/>
          <w:lang w:val="en-GB"/>
        </w:rPr>
        <mc:AlternateContent>
          <mc:Choice Requires="w16se">
            <w16se:symEx w16se:font="Segoe UI Emoji" w16se:char="1F60A"/>
          </mc:Choice>
          <mc:Fallback>
            <w:t>😊</w:t>
          </mc:Fallback>
        </mc:AlternateContent>
      </w:r>
      <w:r w:rsidR="00882D78">
        <w:rPr>
          <w:color w:val="C45911" w:themeColor="accent2" w:themeShade="BF"/>
          <w:lang w:val="en-GB"/>
        </w:rPr>
        <w:t>)</w:t>
      </w:r>
    </w:p>
    <w:p w14:paraId="4ADFE036" w14:textId="45FD1B96" w:rsidR="00DA66DE" w:rsidRDefault="00DA66DE" w:rsidP="00924817">
      <w:pPr>
        <w:pStyle w:val="Listeafsnit"/>
        <w:numPr>
          <w:ilvl w:val="2"/>
          <w:numId w:val="3"/>
        </w:numPr>
        <w:rPr>
          <w:color w:val="C45911" w:themeColor="accent2" w:themeShade="BF"/>
          <w:lang w:val="en-GB"/>
        </w:rPr>
      </w:pPr>
      <w:r>
        <w:rPr>
          <w:color w:val="C45911" w:themeColor="accent2" w:themeShade="BF"/>
          <w:lang w:val="en-GB"/>
        </w:rPr>
        <w:t>(</w:t>
      </w:r>
      <w:r w:rsidRPr="00DA66DE">
        <w:rPr>
          <w:color w:val="C45911" w:themeColor="accent2" w:themeShade="BF"/>
          <w:lang w:val="en-GB"/>
        </w:rPr>
        <w:t>###</w:t>
      </w:r>
      <w:r>
        <w:rPr>
          <w:color w:val="C45911" w:themeColor="accent2" w:themeShade="BF"/>
          <w:lang w:val="en-GB"/>
        </w:rPr>
        <w:t>)</w:t>
      </w:r>
      <w:r w:rsidRPr="00DA66DE">
        <w:rPr>
          <w:color w:val="C45911" w:themeColor="accent2" w:themeShade="BF"/>
          <w:lang w:val="en-GB"/>
        </w:rPr>
        <w:t xml:space="preserve"> Import data from R-package</w:t>
      </w:r>
      <w:r>
        <w:rPr>
          <w:color w:val="C45911" w:themeColor="accent2" w:themeShade="BF"/>
          <w:lang w:val="en-GB"/>
        </w:rPr>
        <w:t xml:space="preserve"> </w:t>
      </w:r>
      <w:r w:rsidR="009D5D5E" w:rsidRPr="000411BB">
        <w:rPr>
          <w:color w:val="C45911" w:themeColor="accent2" w:themeShade="BF"/>
          <w:highlight w:val="green"/>
          <w:lang w:val="en-GB"/>
        </w:rPr>
        <w:t>DONE</w:t>
      </w:r>
    </w:p>
    <w:p w14:paraId="39F34481" w14:textId="3894C5B1" w:rsidR="00924817" w:rsidRPr="00E31084" w:rsidRDefault="00986084" w:rsidP="00924817">
      <w:pPr>
        <w:pStyle w:val="Listeafsnit"/>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Importing a csv file</w:t>
      </w:r>
      <w:r w:rsidR="00AE35BF" w:rsidRPr="00E31084">
        <w:rPr>
          <w:color w:val="C45911" w:themeColor="accent2" w:themeShade="BF"/>
          <w:lang w:val="en-GB"/>
        </w:rPr>
        <w:t xml:space="preserve"> </w:t>
      </w:r>
      <w:r w:rsidR="00AF6212" w:rsidRPr="000411BB">
        <w:rPr>
          <w:color w:val="C45911" w:themeColor="accent2" w:themeShade="BF"/>
          <w:highlight w:val="green"/>
          <w:lang w:val="en-GB"/>
        </w:rPr>
        <w:t>DONE</w:t>
      </w:r>
    </w:p>
    <w:p w14:paraId="2FC44EEC" w14:textId="58FB336A" w:rsidR="00947CD6" w:rsidRPr="00E31084" w:rsidRDefault="00986084" w:rsidP="00924817">
      <w:pPr>
        <w:pStyle w:val="Listeafsnit"/>
        <w:numPr>
          <w:ilvl w:val="2"/>
          <w:numId w:val="3"/>
        </w:numPr>
        <w:rPr>
          <w:color w:val="C45911" w:themeColor="accent2" w:themeShade="BF"/>
          <w:lang w:val="en-GB"/>
        </w:rPr>
      </w:pPr>
      <w:r w:rsidRPr="00E31084">
        <w:rPr>
          <w:color w:val="C45911" w:themeColor="accent2" w:themeShade="BF"/>
          <w:lang w:val="en-GB"/>
        </w:rPr>
        <w:t xml:space="preserve">(###) </w:t>
      </w:r>
      <w:r w:rsidR="00924817" w:rsidRPr="00E31084">
        <w:rPr>
          <w:color w:val="C45911" w:themeColor="accent2" w:themeShade="BF"/>
          <w:lang w:val="en-GB"/>
        </w:rPr>
        <w:t xml:space="preserve">Importing an Excel file/sheet </w:t>
      </w:r>
      <w:r w:rsidR="009D5D5E" w:rsidRPr="000411BB">
        <w:rPr>
          <w:color w:val="C45911" w:themeColor="accent2" w:themeShade="BF"/>
          <w:highlight w:val="green"/>
          <w:lang w:val="en-GB"/>
        </w:rPr>
        <w:t>DONE</w:t>
      </w:r>
    </w:p>
    <w:p w14:paraId="41BEFA7A" w14:textId="5F6F9F03" w:rsidR="0053396D" w:rsidRPr="00E31084" w:rsidRDefault="0053396D" w:rsidP="00924817">
      <w:pPr>
        <w:pStyle w:val="Listeafsnit"/>
        <w:numPr>
          <w:ilvl w:val="2"/>
          <w:numId w:val="3"/>
        </w:numPr>
        <w:rPr>
          <w:color w:val="C45911" w:themeColor="accent2" w:themeShade="BF"/>
          <w:lang w:val="en-GB"/>
        </w:rPr>
      </w:pPr>
      <w:r w:rsidRPr="00E31084">
        <w:rPr>
          <w:color w:val="C45911" w:themeColor="accent2" w:themeShade="BF"/>
          <w:lang w:val="en-GB"/>
        </w:rPr>
        <w:t>(###) Clipboard import</w:t>
      </w:r>
      <w:r w:rsidR="00EA40DD">
        <w:rPr>
          <w:color w:val="C45911" w:themeColor="accent2" w:themeShade="BF"/>
          <w:lang w:val="en-GB"/>
        </w:rPr>
        <w:t xml:space="preserve"> </w:t>
      </w:r>
      <w:r w:rsidR="00EA40DD" w:rsidRPr="000411BB">
        <w:rPr>
          <w:color w:val="C45911" w:themeColor="accent2" w:themeShade="BF"/>
          <w:highlight w:val="green"/>
          <w:lang w:val="en-GB"/>
        </w:rPr>
        <w:t>DONE</w:t>
      </w:r>
    </w:p>
    <w:p w14:paraId="16E1A820" w14:textId="1DD3302C" w:rsidR="008E5C0A" w:rsidRPr="00E31084" w:rsidRDefault="00986084" w:rsidP="00924817">
      <w:pPr>
        <w:pStyle w:val="Listeafsnit"/>
        <w:numPr>
          <w:ilvl w:val="2"/>
          <w:numId w:val="3"/>
        </w:numPr>
        <w:rPr>
          <w:color w:val="C45911" w:themeColor="accent2" w:themeShade="BF"/>
          <w:lang w:val="en-GB"/>
        </w:rPr>
      </w:pPr>
      <w:r w:rsidRPr="00E31084">
        <w:rPr>
          <w:color w:val="C45911" w:themeColor="accent2" w:themeShade="BF"/>
          <w:lang w:val="en-GB"/>
        </w:rPr>
        <w:t xml:space="preserve">(###) </w:t>
      </w:r>
      <w:r w:rsidR="008E5C0A" w:rsidRPr="00E31084">
        <w:rPr>
          <w:color w:val="C45911" w:themeColor="accent2" w:themeShade="BF"/>
          <w:lang w:val="en-GB"/>
        </w:rPr>
        <w:t>Looking at the imported elements</w:t>
      </w:r>
      <w:r w:rsidR="00EA40DD">
        <w:rPr>
          <w:color w:val="C45911" w:themeColor="accent2" w:themeShade="BF"/>
          <w:lang w:val="en-GB"/>
        </w:rPr>
        <w:t xml:space="preserve"> </w:t>
      </w:r>
      <w:r w:rsidR="00EA40DD" w:rsidRPr="000411BB">
        <w:rPr>
          <w:color w:val="C45911" w:themeColor="accent2" w:themeShade="BF"/>
          <w:highlight w:val="green"/>
          <w:lang w:val="en-GB"/>
        </w:rPr>
        <w:t>DONE</w:t>
      </w:r>
    </w:p>
    <w:p w14:paraId="739B959F" w14:textId="724925BB" w:rsidR="004E7007" w:rsidRDefault="004E7007" w:rsidP="00924817">
      <w:pPr>
        <w:pStyle w:val="Listeafsnit"/>
        <w:numPr>
          <w:ilvl w:val="2"/>
          <w:numId w:val="3"/>
        </w:numPr>
        <w:rPr>
          <w:color w:val="C45911" w:themeColor="accent2" w:themeShade="BF"/>
          <w:lang w:val="en-GB"/>
        </w:rPr>
      </w:pPr>
      <w:r w:rsidRPr="00E31084">
        <w:rPr>
          <w:color w:val="C45911" w:themeColor="accent2" w:themeShade="BF"/>
          <w:lang w:val="en-GB"/>
        </w:rPr>
        <w:t xml:space="preserve">(###) </w:t>
      </w:r>
      <w:r w:rsidR="00EA40DD" w:rsidRPr="00EA40DD">
        <w:rPr>
          <w:color w:val="C45911" w:themeColor="accent2" w:themeShade="BF"/>
          <w:lang w:val="en-GB"/>
        </w:rPr>
        <w:t xml:space="preserve">Numbers and factors - changing categorisation </w:t>
      </w:r>
      <w:r w:rsidR="00EA40DD" w:rsidRPr="000411BB">
        <w:rPr>
          <w:color w:val="C45911" w:themeColor="accent2" w:themeShade="BF"/>
          <w:highlight w:val="green"/>
          <w:lang w:val="en-GB"/>
        </w:rPr>
        <w:t>DONE</w:t>
      </w:r>
    </w:p>
    <w:p w14:paraId="5E50F5F7" w14:textId="77777777" w:rsidR="004C6CCD" w:rsidRDefault="00763CE9" w:rsidP="004C6CCD">
      <w:pPr>
        <w:pStyle w:val="Listeafsnit"/>
        <w:numPr>
          <w:ilvl w:val="1"/>
          <w:numId w:val="3"/>
        </w:numPr>
        <w:rPr>
          <w:color w:val="C45911" w:themeColor="accent2" w:themeShade="BF"/>
          <w:lang w:val="en-GB"/>
        </w:rPr>
      </w:pPr>
      <w:r w:rsidRPr="00E31084">
        <w:rPr>
          <w:color w:val="C45911" w:themeColor="accent2" w:themeShade="BF"/>
          <w:lang w:val="en-GB"/>
        </w:rPr>
        <w:t xml:space="preserve">(##) How to </w:t>
      </w:r>
      <w:r w:rsidR="004F6DD3">
        <w:rPr>
          <w:color w:val="C45911" w:themeColor="accent2" w:themeShade="BF"/>
          <w:lang w:val="en-GB"/>
        </w:rPr>
        <w:t xml:space="preserve">edit and </w:t>
      </w:r>
      <w:r w:rsidRPr="00E31084">
        <w:rPr>
          <w:color w:val="C45911" w:themeColor="accent2" w:themeShade="BF"/>
          <w:lang w:val="en-GB"/>
        </w:rPr>
        <w:t>merge datasets</w:t>
      </w:r>
    </w:p>
    <w:p w14:paraId="5DC2166F" w14:textId="58E537C0" w:rsidR="004C6CCD" w:rsidRDefault="00763CE9" w:rsidP="004C6CCD">
      <w:pPr>
        <w:pStyle w:val="Listeafsnit"/>
        <w:numPr>
          <w:ilvl w:val="2"/>
          <w:numId w:val="3"/>
        </w:numPr>
        <w:rPr>
          <w:color w:val="C45911" w:themeColor="accent2" w:themeShade="BF"/>
          <w:lang w:val="en-GB"/>
        </w:rPr>
      </w:pPr>
      <w:r w:rsidRPr="004C6CCD">
        <w:rPr>
          <w:color w:val="C45911" w:themeColor="accent2" w:themeShade="BF"/>
          <w:lang w:val="en-GB"/>
        </w:rPr>
        <w:t xml:space="preserve">(###) Edit using </w:t>
      </w:r>
      <w:proofErr w:type="spellStart"/>
      <w:r w:rsidRPr="004C6CCD">
        <w:rPr>
          <w:color w:val="C45911" w:themeColor="accent2" w:themeShade="BF"/>
          <w:lang w:val="en-GB"/>
        </w:rPr>
        <w:t>Tidyverse</w:t>
      </w:r>
      <w:proofErr w:type="spellEnd"/>
      <w:r w:rsidRPr="004C6CCD">
        <w:rPr>
          <w:color w:val="C45911" w:themeColor="accent2" w:themeShade="BF"/>
          <w:lang w:val="en-GB"/>
        </w:rPr>
        <w:t xml:space="preserve"> </w:t>
      </w:r>
      <w:r w:rsidR="00FD0CDB" w:rsidRPr="004C6CCD">
        <w:rPr>
          <w:color w:val="C45911" w:themeColor="accent2" w:themeShade="BF"/>
          <w:highlight w:val="green"/>
          <w:lang w:val="en-GB"/>
        </w:rPr>
        <w:t>DONE</w:t>
      </w:r>
    </w:p>
    <w:p w14:paraId="1807D8C6" w14:textId="77777777" w:rsidR="004C6CCD" w:rsidRDefault="00763CE9" w:rsidP="004C6CCD">
      <w:pPr>
        <w:pStyle w:val="Listeafsnit"/>
        <w:numPr>
          <w:ilvl w:val="3"/>
          <w:numId w:val="3"/>
        </w:numPr>
        <w:rPr>
          <w:color w:val="C45911" w:themeColor="accent2" w:themeShade="BF"/>
          <w:lang w:val="en-GB"/>
        </w:rPr>
      </w:pPr>
      <w:r w:rsidRPr="004C6CCD">
        <w:rPr>
          <w:color w:val="C45911" w:themeColor="accent2" w:themeShade="BF"/>
          <w:lang w:val="en-GB"/>
        </w:rPr>
        <w:t xml:space="preserve">(####) Merging datasets </w:t>
      </w:r>
      <w:r w:rsidRPr="004C6CCD">
        <w:rPr>
          <w:color w:val="C45911" w:themeColor="accent2" w:themeShade="BF"/>
          <w:highlight w:val="green"/>
          <w:lang w:val="en-GB"/>
        </w:rPr>
        <w:t>DONE</w:t>
      </w:r>
    </w:p>
    <w:p w14:paraId="7D53777D" w14:textId="376E15E8" w:rsidR="00763CE9" w:rsidRPr="004C6CCD" w:rsidRDefault="00763CE9" w:rsidP="004C6CCD">
      <w:pPr>
        <w:pStyle w:val="Listeafsnit"/>
        <w:numPr>
          <w:ilvl w:val="3"/>
          <w:numId w:val="3"/>
        </w:numPr>
        <w:rPr>
          <w:color w:val="C45911" w:themeColor="accent2" w:themeShade="BF"/>
          <w:lang w:val="en-GB"/>
        </w:rPr>
      </w:pPr>
      <w:r w:rsidRPr="004C6CCD">
        <w:rPr>
          <w:color w:val="C45911" w:themeColor="accent2" w:themeShade="BF"/>
          <w:lang w:val="en-GB"/>
        </w:rPr>
        <w:t>(####) Adding survey to buffet</w:t>
      </w:r>
      <w:r w:rsidR="004C6CCD">
        <w:rPr>
          <w:color w:val="C45911" w:themeColor="accent2" w:themeShade="BF"/>
          <w:lang w:val="en-GB"/>
        </w:rPr>
        <w:t xml:space="preserve"> </w:t>
      </w:r>
      <w:r w:rsidR="004C6CCD" w:rsidRPr="004C6CCD">
        <w:rPr>
          <w:color w:val="C45911" w:themeColor="accent2" w:themeShade="BF"/>
          <w:highlight w:val="green"/>
          <w:lang w:val="en-GB"/>
        </w:rPr>
        <w:t>DONE</w:t>
      </w:r>
    </w:p>
    <w:p w14:paraId="3C94E0FF" w14:textId="7A461B9A" w:rsidR="008E5C0A" w:rsidRPr="00E31084" w:rsidRDefault="00986084" w:rsidP="008E5C0A">
      <w:pPr>
        <w:pStyle w:val="Listeafsnit"/>
        <w:numPr>
          <w:ilvl w:val="1"/>
          <w:numId w:val="3"/>
        </w:numPr>
        <w:rPr>
          <w:color w:val="C45911" w:themeColor="accent2" w:themeShade="BF"/>
          <w:lang w:val="en-GB"/>
        </w:rPr>
      </w:pPr>
      <w:r w:rsidRPr="00E31084">
        <w:rPr>
          <w:color w:val="C45911" w:themeColor="accent2" w:themeShade="BF"/>
          <w:lang w:val="en-GB"/>
        </w:rPr>
        <w:t xml:space="preserve">(##) </w:t>
      </w:r>
      <w:r w:rsidR="008E5C0A" w:rsidRPr="00E31084">
        <w:rPr>
          <w:color w:val="C45911" w:themeColor="accent2" w:themeShade="BF"/>
          <w:lang w:val="en-GB"/>
        </w:rPr>
        <w:t>How to save the data (</w:t>
      </w:r>
      <w:r w:rsidR="004F6DD3" w:rsidRPr="004F6DD3">
        <w:rPr>
          <w:color w:val="C45911" w:themeColor="accent2" w:themeShade="BF"/>
          <w:highlight w:val="yellow"/>
          <w:lang w:val="en-GB"/>
        </w:rPr>
        <w:t>missing: needs more elaboration / text</w:t>
      </w:r>
      <w:r w:rsidR="004F6DD3">
        <w:rPr>
          <w:color w:val="C45911" w:themeColor="accent2" w:themeShade="BF"/>
          <w:lang w:val="en-GB"/>
        </w:rPr>
        <w:t>)</w:t>
      </w:r>
      <w:r w:rsidR="009D5D5E">
        <w:rPr>
          <w:color w:val="C45911" w:themeColor="accent2" w:themeShade="BF"/>
          <w:lang w:val="en-GB"/>
        </w:rPr>
        <w:t xml:space="preserve"> </w:t>
      </w:r>
    </w:p>
    <w:p w14:paraId="6E806C6C" w14:textId="6E9DEF82" w:rsidR="00924817" w:rsidRPr="00E31084" w:rsidRDefault="00986084" w:rsidP="0074437D">
      <w:pPr>
        <w:pStyle w:val="Listeafsnit"/>
        <w:numPr>
          <w:ilvl w:val="1"/>
          <w:numId w:val="3"/>
        </w:numPr>
        <w:rPr>
          <w:color w:val="C45911" w:themeColor="accent2" w:themeShade="BF"/>
          <w:lang w:val="en-GB"/>
        </w:rPr>
      </w:pPr>
      <w:r w:rsidRPr="00E31084">
        <w:rPr>
          <w:color w:val="C45911" w:themeColor="accent2" w:themeShade="BF"/>
          <w:lang w:val="en-GB"/>
        </w:rPr>
        <w:t xml:space="preserve">(##) </w:t>
      </w:r>
      <w:r w:rsidR="000411BB" w:rsidRPr="000411BB">
        <w:rPr>
          <w:color w:val="C45911" w:themeColor="accent2" w:themeShade="BF"/>
          <w:lang w:val="en-GB"/>
        </w:rPr>
        <w:t>How to export data</w:t>
      </w:r>
      <w:r w:rsidR="004F6DD3">
        <w:rPr>
          <w:color w:val="C45911" w:themeColor="accent2" w:themeShade="BF"/>
          <w:lang w:val="en-GB"/>
        </w:rPr>
        <w:t xml:space="preserve"> </w:t>
      </w:r>
      <w:r w:rsidR="000411BB" w:rsidRPr="000411BB">
        <w:rPr>
          <w:color w:val="C45911" w:themeColor="accent2" w:themeShade="BF"/>
          <w:lang w:val="en-GB"/>
        </w:rPr>
        <w:t>/ results</w:t>
      </w:r>
      <w:r w:rsidR="004C6CCD">
        <w:rPr>
          <w:color w:val="C45911" w:themeColor="accent2" w:themeShade="BF"/>
          <w:lang w:val="en-GB"/>
        </w:rPr>
        <w:t xml:space="preserve"> </w:t>
      </w:r>
      <w:r w:rsidR="004C6CCD" w:rsidRPr="004C6CCD">
        <w:rPr>
          <w:color w:val="C45911" w:themeColor="accent2" w:themeShade="BF"/>
          <w:lang w:val="en-GB"/>
        </w:rPr>
        <w:t>to Excel and the like</w:t>
      </w:r>
      <w:r w:rsidR="000411BB" w:rsidRPr="000411BB">
        <w:rPr>
          <w:color w:val="C45911" w:themeColor="accent2" w:themeShade="BF"/>
          <w:lang w:val="en-GB"/>
        </w:rPr>
        <w:t xml:space="preserve"> </w:t>
      </w:r>
      <w:r w:rsidR="000411BB" w:rsidRPr="000411BB">
        <w:rPr>
          <w:color w:val="C45911" w:themeColor="accent2" w:themeShade="BF"/>
          <w:highlight w:val="green"/>
          <w:lang w:val="en-GB"/>
        </w:rPr>
        <w:t>DONE</w:t>
      </w:r>
    </w:p>
    <w:p w14:paraId="19A5E765" w14:textId="476E0E37" w:rsidR="004F6DD3" w:rsidRDefault="004C6CCD" w:rsidP="004F6DD3">
      <w:pPr>
        <w:pStyle w:val="Listeafsnit"/>
        <w:numPr>
          <w:ilvl w:val="1"/>
          <w:numId w:val="3"/>
        </w:numPr>
        <w:rPr>
          <w:color w:val="C45911" w:themeColor="accent2" w:themeShade="BF"/>
          <w:lang w:val="en-GB"/>
        </w:rPr>
      </w:pPr>
      <w:r>
        <w:rPr>
          <w:color w:val="C45911" w:themeColor="accent2" w:themeShade="BF"/>
          <w:lang w:val="en-GB"/>
        </w:rPr>
        <w:t xml:space="preserve">(##) </w:t>
      </w:r>
      <w:r w:rsidR="004F6DD3">
        <w:rPr>
          <w:color w:val="C45911" w:themeColor="accent2" w:themeShade="BF"/>
          <w:lang w:val="en-GB"/>
        </w:rPr>
        <w:t xml:space="preserve">How to load your </w:t>
      </w:r>
      <w:proofErr w:type="spellStart"/>
      <w:r w:rsidR="004F6DD3">
        <w:rPr>
          <w:color w:val="C45911" w:themeColor="accent2" w:themeShade="BF"/>
          <w:lang w:val="en-GB"/>
        </w:rPr>
        <w:t>RData</w:t>
      </w:r>
      <w:proofErr w:type="spellEnd"/>
      <w:r w:rsidR="004F6DD3" w:rsidRPr="004F6DD3">
        <w:rPr>
          <w:color w:val="C45911" w:themeColor="accent2" w:themeShade="BF"/>
          <w:highlight w:val="green"/>
          <w:lang w:val="en-GB"/>
        </w:rPr>
        <w:t xml:space="preserve"> </w:t>
      </w:r>
      <w:r w:rsidR="004F6DD3" w:rsidRPr="008A40A4">
        <w:rPr>
          <w:color w:val="C45911" w:themeColor="accent2" w:themeShade="BF"/>
          <w:highlight w:val="green"/>
          <w:lang w:val="en-GB"/>
        </w:rPr>
        <w:t>DONE</w:t>
      </w:r>
    </w:p>
    <w:p w14:paraId="0CAAD1BB" w14:textId="73921CF6" w:rsidR="004F6DD3" w:rsidRDefault="004C6CCD" w:rsidP="004F6DD3">
      <w:pPr>
        <w:pStyle w:val="Listeafsnit"/>
        <w:numPr>
          <w:ilvl w:val="1"/>
          <w:numId w:val="3"/>
        </w:numPr>
        <w:rPr>
          <w:color w:val="C45911" w:themeColor="accent2" w:themeShade="BF"/>
          <w:lang w:val="en-GB"/>
        </w:rPr>
      </w:pPr>
      <w:r>
        <w:rPr>
          <w:color w:val="C45911" w:themeColor="accent2" w:themeShade="BF"/>
          <w:lang w:val="en-GB"/>
        </w:rPr>
        <w:t xml:space="preserve">(##) </w:t>
      </w:r>
      <w:r w:rsidR="004F6DD3">
        <w:rPr>
          <w:color w:val="C45911" w:themeColor="accent2" w:themeShade="BF"/>
          <w:lang w:val="en-GB"/>
        </w:rPr>
        <w:t xml:space="preserve">How to clear your environment </w:t>
      </w:r>
      <w:r w:rsidR="004F6DD3" w:rsidRPr="008A40A4">
        <w:rPr>
          <w:color w:val="C45911" w:themeColor="accent2" w:themeShade="BF"/>
          <w:highlight w:val="green"/>
          <w:lang w:val="en-GB"/>
        </w:rPr>
        <w:t>DONE</w:t>
      </w:r>
    </w:p>
    <w:p w14:paraId="1BD36000" w14:textId="183AB49F" w:rsidR="001D75B6" w:rsidRPr="00E31084" w:rsidRDefault="001D75B6" w:rsidP="001D75B6">
      <w:pPr>
        <w:pStyle w:val="Listeafsnit"/>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2</w:t>
      </w:r>
      <w:r w:rsidRPr="00E31084">
        <w:rPr>
          <w:color w:val="C45911" w:themeColor="accent2" w:themeShade="BF"/>
          <w:lang w:val="en-GB"/>
        </w:rPr>
        <w:t xml:space="preserve">) Libraries </w:t>
      </w:r>
      <w:r w:rsidR="00FC341E" w:rsidRPr="009D5D5E">
        <w:rPr>
          <w:color w:val="C45911" w:themeColor="accent2" w:themeShade="BF"/>
          <w:highlight w:val="green"/>
          <w:lang w:val="en-GB"/>
        </w:rPr>
        <w:t xml:space="preserve"> </w:t>
      </w:r>
      <w:r w:rsidR="00FC341E" w:rsidRPr="000411BB">
        <w:rPr>
          <w:color w:val="C45911" w:themeColor="accent2" w:themeShade="BF"/>
          <w:highlight w:val="green"/>
          <w:lang w:val="en-GB"/>
        </w:rPr>
        <w:t>DONE</w:t>
      </w:r>
    </w:p>
    <w:p w14:paraId="1716AE3B" w14:textId="5FA65597" w:rsidR="001D75B6" w:rsidRDefault="001D75B6" w:rsidP="001D75B6">
      <w:pPr>
        <w:pStyle w:val="Listeafsnit"/>
        <w:numPr>
          <w:ilvl w:val="0"/>
          <w:numId w:val="3"/>
        </w:numPr>
        <w:rPr>
          <w:color w:val="C45911" w:themeColor="accent2" w:themeShade="BF"/>
          <w:lang w:val="en-GB"/>
        </w:rPr>
      </w:pPr>
      <w:r w:rsidRPr="00E31084">
        <w:rPr>
          <w:color w:val="C45911" w:themeColor="accent2" w:themeShade="BF"/>
          <w:lang w:val="en-GB"/>
        </w:rPr>
        <w:t>(#, 0</w:t>
      </w:r>
      <w:r w:rsidR="00C10D66">
        <w:rPr>
          <w:color w:val="C45911" w:themeColor="accent2" w:themeShade="BF"/>
          <w:lang w:val="en-GB"/>
        </w:rPr>
        <w:t>3</w:t>
      </w:r>
      <w:r w:rsidRPr="00E31084">
        <w:rPr>
          <w:color w:val="C45911" w:themeColor="accent2" w:themeShade="BF"/>
          <w:lang w:val="en-GB"/>
        </w:rPr>
        <w:t xml:space="preserve">) </w:t>
      </w:r>
      <w:bookmarkStart w:id="1" w:name="_Hlk115948954"/>
      <w:r w:rsidRPr="00E31084">
        <w:rPr>
          <w:color w:val="C45911" w:themeColor="accent2" w:themeShade="BF"/>
          <w:lang w:val="en-GB"/>
        </w:rPr>
        <w:t xml:space="preserve">Descriptive </w:t>
      </w:r>
      <w:r>
        <w:rPr>
          <w:color w:val="C45911" w:themeColor="accent2" w:themeShade="BF"/>
          <w:lang w:val="en-GB"/>
        </w:rPr>
        <w:t xml:space="preserve">statistics </w:t>
      </w:r>
      <w:bookmarkEnd w:id="1"/>
    </w:p>
    <w:p w14:paraId="095E234F" w14:textId="0FD926CD" w:rsidR="00C10D66" w:rsidRDefault="00C10D66" w:rsidP="001D75B6">
      <w:pPr>
        <w:pStyle w:val="Listeafsnit"/>
        <w:numPr>
          <w:ilvl w:val="1"/>
          <w:numId w:val="3"/>
        </w:numPr>
        <w:rPr>
          <w:color w:val="C45911" w:themeColor="accent2" w:themeShade="BF"/>
          <w:lang w:val="en-GB"/>
        </w:rPr>
      </w:pPr>
      <w:r w:rsidRPr="00C10D66">
        <w:rPr>
          <w:color w:val="C45911" w:themeColor="accent2" w:themeShade="BF"/>
          <w:lang w:val="en-GB"/>
        </w:rPr>
        <w:t xml:space="preserve">## Descriptives for a </w:t>
      </w:r>
      <w:r w:rsidR="0035036F" w:rsidRPr="00C10D66">
        <w:rPr>
          <w:color w:val="C45911" w:themeColor="accent2" w:themeShade="BF"/>
          <w:lang w:val="en-GB"/>
        </w:rPr>
        <w:t>continuous</w:t>
      </w:r>
      <w:r w:rsidRPr="00C10D66">
        <w:rPr>
          <w:color w:val="C45911" w:themeColor="accent2" w:themeShade="BF"/>
          <w:lang w:val="en-GB"/>
        </w:rPr>
        <w:t xml:space="preserve"> variable</w:t>
      </w:r>
      <w:r w:rsidR="008C75A2">
        <w:rPr>
          <w:color w:val="C45911" w:themeColor="accent2" w:themeShade="BF"/>
          <w:lang w:val="en-GB"/>
        </w:rPr>
        <w:t xml:space="preserve"> </w:t>
      </w:r>
      <w:r w:rsidR="008C75A2" w:rsidRPr="008A40A4">
        <w:rPr>
          <w:color w:val="C45911" w:themeColor="accent2" w:themeShade="BF"/>
          <w:highlight w:val="green"/>
          <w:lang w:val="en-GB"/>
        </w:rPr>
        <w:t>DONE</w:t>
      </w:r>
    </w:p>
    <w:p w14:paraId="17EC892E" w14:textId="08437281" w:rsidR="008C75A2" w:rsidRDefault="008C75A2" w:rsidP="008C75A2">
      <w:pPr>
        <w:pStyle w:val="Listeafsnit"/>
        <w:numPr>
          <w:ilvl w:val="2"/>
          <w:numId w:val="3"/>
        </w:numPr>
        <w:rPr>
          <w:color w:val="C45911" w:themeColor="accent2" w:themeShade="BF"/>
          <w:lang w:val="en-GB"/>
        </w:rPr>
      </w:pPr>
      <w:r>
        <w:rPr>
          <w:color w:val="C45911" w:themeColor="accent2" w:themeShade="BF"/>
          <w:lang w:val="en-GB"/>
        </w:rPr>
        <w:t>### Mean/ median</w:t>
      </w:r>
      <w:r w:rsidRPr="008C75A2">
        <w:rPr>
          <w:color w:val="C45911" w:themeColor="accent2" w:themeShade="BF"/>
          <w:highlight w:val="green"/>
          <w:lang w:val="en-GB"/>
        </w:rPr>
        <w:t xml:space="preserve"> </w:t>
      </w:r>
      <w:r w:rsidRPr="008A40A4">
        <w:rPr>
          <w:color w:val="C45911" w:themeColor="accent2" w:themeShade="BF"/>
          <w:highlight w:val="green"/>
          <w:lang w:val="en-GB"/>
        </w:rPr>
        <w:t>DONE</w:t>
      </w:r>
    </w:p>
    <w:p w14:paraId="49D189B8" w14:textId="07ED0457" w:rsidR="008C75A2" w:rsidRDefault="008C75A2" w:rsidP="008C75A2">
      <w:pPr>
        <w:pStyle w:val="Listeafsnit"/>
        <w:numPr>
          <w:ilvl w:val="2"/>
          <w:numId w:val="3"/>
        </w:numPr>
        <w:rPr>
          <w:color w:val="C45911" w:themeColor="accent2" w:themeShade="BF"/>
          <w:lang w:val="en-GB"/>
        </w:rPr>
      </w:pPr>
      <w:r>
        <w:rPr>
          <w:color w:val="C45911" w:themeColor="accent2" w:themeShade="BF"/>
          <w:lang w:val="en-GB"/>
        </w:rPr>
        <w:t xml:space="preserve">### Variance </w:t>
      </w:r>
      <w:r w:rsidRPr="008A40A4">
        <w:rPr>
          <w:color w:val="C45911" w:themeColor="accent2" w:themeShade="BF"/>
          <w:highlight w:val="green"/>
          <w:lang w:val="en-GB"/>
        </w:rPr>
        <w:t>DONE</w:t>
      </w:r>
    </w:p>
    <w:p w14:paraId="069D2F37" w14:textId="62F26AEB" w:rsidR="008C75A2" w:rsidRDefault="008C75A2" w:rsidP="008C75A2">
      <w:pPr>
        <w:pStyle w:val="Listeafsnit"/>
        <w:numPr>
          <w:ilvl w:val="2"/>
          <w:numId w:val="3"/>
        </w:numPr>
        <w:rPr>
          <w:color w:val="C45911" w:themeColor="accent2" w:themeShade="BF"/>
          <w:lang w:val="en-GB"/>
        </w:rPr>
      </w:pPr>
      <w:r>
        <w:rPr>
          <w:color w:val="C45911" w:themeColor="accent2" w:themeShade="BF"/>
          <w:lang w:val="en-GB"/>
        </w:rPr>
        <w:t xml:space="preserve">### Standard deviation </w:t>
      </w:r>
      <w:r w:rsidRPr="008A40A4">
        <w:rPr>
          <w:color w:val="C45911" w:themeColor="accent2" w:themeShade="BF"/>
          <w:highlight w:val="green"/>
          <w:lang w:val="en-GB"/>
        </w:rPr>
        <w:t>DONE</w:t>
      </w:r>
    </w:p>
    <w:p w14:paraId="5728FC83" w14:textId="18122ABB" w:rsidR="008C75A2" w:rsidRDefault="008C75A2" w:rsidP="008C75A2">
      <w:pPr>
        <w:pStyle w:val="Listeafsnit"/>
        <w:numPr>
          <w:ilvl w:val="2"/>
          <w:numId w:val="3"/>
        </w:numPr>
        <w:rPr>
          <w:color w:val="C45911" w:themeColor="accent2" w:themeShade="BF"/>
          <w:lang w:val="en-GB"/>
        </w:rPr>
      </w:pPr>
      <w:r>
        <w:rPr>
          <w:color w:val="C45911" w:themeColor="accent2" w:themeShade="BF"/>
          <w:lang w:val="en-GB"/>
        </w:rPr>
        <w:t xml:space="preserve">### Calculations </w:t>
      </w:r>
      <w:r w:rsidR="007946AB" w:rsidRPr="008A40A4">
        <w:rPr>
          <w:color w:val="C45911" w:themeColor="accent2" w:themeShade="BF"/>
          <w:highlight w:val="green"/>
          <w:lang w:val="en-GB"/>
        </w:rPr>
        <w:t>DONE</w:t>
      </w:r>
    </w:p>
    <w:p w14:paraId="57198CED" w14:textId="29572A1A" w:rsidR="001D75B6" w:rsidRPr="007946AB" w:rsidRDefault="001D75B6" w:rsidP="001D75B6">
      <w:pPr>
        <w:pStyle w:val="Listeafsnit"/>
        <w:numPr>
          <w:ilvl w:val="1"/>
          <w:numId w:val="3"/>
        </w:numPr>
        <w:rPr>
          <w:color w:val="C45911" w:themeColor="accent2" w:themeShade="BF"/>
          <w:lang w:val="da-DK"/>
        </w:rPr>
      </w:pPr>
      <w:r w:rsidRPr="00644385">
        <w:rPr>
          <w:color w:val="C45911" w:themeColor="accent2" w:themeShade="BF"/>
          <w:lang w:val="da-DK"/>
        </w:rPr>
        <w:t xml:space="preserve">## Distributions of </w:t>
      </w:r>
      <w:proofErr w:type="spellStart"/>
      <w:r w:rsidRPr="00644385">
        <w:rPr>
          <w:color w:val="C45911" w:themeColor="accent2" w:themeShade="BF"/>
          <w:lang w:val="da-DK"/>
        </w:rPr>
        <w:t>count</w:t>
      </w:r>
      <w:proofErr w:type="spellEnd"/>
      <w:r w:rsidRPr="00644385">
        <w:rPr>
          <w:color w:val="C45911" w:themeColor="accent2" w:themeShade="BF"/>
          <w:lang w:val="da-DK"/>
        </w:rPr>
        <w:t xml:space="preserve"> data </w:t>
      </w:r>
      <w:r w:rsidR="007946AB" w:rsidRPr="00644385">
        <w:rPr>
          <w:color w:val="C45911" w:themeColor="accent2" w:themeShade="BF"/>
          <w:lang w:val="da-DK"/>
        </w:rPr>
        <w:t>(</w:t>
      </w:r>
      <w:r w:rsidR="007946AB" w:rsidRPr="00644385">
        <w:rPr>
          <w:color w:val="C45911" w:themeColor="accent2" w:themeShade="BF"/>
          <w:highlight w:val="red"/>
          <w:lang w:val="da-DK"/>
        </w:rPr>
        <w:t>MANGLER</w:t>
      </w:r>
      <w:r w:rsidR="007946AB" w:rsidRPr="00644385">
        <w:rPr>
          <w:color w:val="C45911" w:themeColor="accent2" w:themeShade="BF"/>
          <w:lang w:val="da-DK"/>
        </w:rPr>
        <w:t xml:space="preserve">: skal vi overveje at lave dette med CATA data i stedet for? jeg er ikke helt vild med </w:t>
      </w:r>
      <w:proofErr w:type="spellStart"/>
      <w:r w:rsidR="007946AB" w:rsidRPr="00644385">
        <w:rPr>
          <w:color w:val="C45911" w:themeColor="accent2" w:themeShade="BF"/>
          <w:lang w:val="da-DK"/>
        </w:rPr>
        <w:t>legumes</w:t>
      </w:r>
      <w:proofErr w:type="spellEnd"/>
      <w:r w:rsidR="007946AB" w:rsidRPr="00644385">
        <w:rPr>
          <w:color w:val="C45911" w:themeColor="accent2" w:themeShade="BF"/>
          <w:lang w:val="da-DK"/>
        </w:rPr>
        <w:t xml:space="preserve"> datasættet nemlig.... </w:t>
      </w:r>
      <w:r w:rsidR="007946AB" w:rsidRPr="007946AB">
        <w:rPr>
          <w:color w:val="C45911" w:themeColor="accent2" w:themeShade="BF"/>
          <w:lang w:val="da-DK"/>
        </w:rPr>
        <w:t>men kan også bare blive stående)</w:t>
      </w:r>
    </w:p>
    <w:p w14:paraId="0A4041CF" w14:textId="7F6877ED" w:rsidR="001D75B6" w:rsidRPr="004F6DD3" w:rsidRDefault="001D75B6" w:rsidP="001D75B6">
      <w:pPr>
        <w:pStyle w:val="Listeafsnit"/>
        <w:numPr>
          <w:ilvl w:val="1"/>
          <w:numId w:val="3"/>
        </w:numPr>
        <w:rPr>
          <w:color w:val="C45911" w:themeColor="accent2" w:themeShade="BF"/>
          <w:lang w:val="en-GB"/>
        </w:rPr>
      </w:pPr>
      <w:r w:rsidRPr="004F6DD3">
        <w:rPr>
          <w:color w:val="C45911" w:themeColor="accent2" w:themeShade="BF"/>
          <w:lang w:val="en-GB"/>
        </w:rPr>
        <w:t>##</w:t>
      </w:r>
      <w:r w:rsidR="007946AB" w:rsidRPr="004F6DD3">
        <w:rPr>
          <w:color w:val="C45911" w:themeColor="accent2" w:themeShade="BF"/>
          <w:lang w:val="en-GB"/>
        </w:rPr>
        <w:t xml:space="preserve"> Aggregate </w:t>
      </w:r>
      <w:r w:rsidR="003271C8" w:rsidRPr="004F6DD3">
        <w:rPr>
          <w:color w:val="C45911" w:themeColor="accent2" w:themeShade="BF"/>
          <w:highlight w:val="green"/>
          <w:lang w:val="en-GB"/>
        </w:rPr>
        <w:t>DONE</w:t>
      </w:r>
    </w:p>
    <w:p w14:paraId="5E295047" w14:textId="6C5A5600" w:rsidR="001D75B6" w:rsidRPr="004F6DD3" w:rsidRDefault="001D75B6" w:rsidP="001D75B6">
      <w:pPr>
        <w:pStyle w:val="Listeafsnit"/>
        <w:numPr>
          <w:ilvl w:val="1"/>
          <w:numId w:val="3"/>
        </w:numPr>
        <w:rPr>
          <w:color w:val="C45911" w:themeColor="accent2" w:themeShade="BF"/>
          <w:lang w:val="en-GB"/>
        </w:rPr>
      </w:pPr>
      <w:r w:rsidRPr="004F6DD3">
        <w:rPr>
          <w:color w:val="C45911" w:themeColor="accent2" w:themeShade="BF"/>
          <w:lang w:val="en-GB"/>
        </w:rPr>
        <w:t>##</w:t>
      </w:r>
      <w:r w:rsidR="007946AB" w:rsidRPr="004F6DD3">
        <w:rPr>
          <w:color w:val="C45911" w:themeColor="accent2" w:themeShade="BF"/>
          <w:lang w:val="en-GB"/>
        </w:rPr>
        <w:t xml:space="preserve"> </w:t>
      </w:r>
      <w:proofErr w:type="spellStart"/>
      <w:r w:rsidR="007946AB" w:rsidRPr="004F6DD3">
        <w:rPr>
          <w:color w:val="C45911" w:themeColor="accent2" w:themeShade="BF"/>
          <w:lang w:val="en-GB"/>
        </w:rPr>
        <w:t>Tidyverse</w:t>
      </w:r>
      <w:proofErr w:type="spellEnd"/>
      <w:r w:rsidR="007946AB" w:rsidRPr="004F6DD3">
        <w:rPr>
          <w:color w:val="C45911" w:themeColor="accent2" w:themeShade="BF"/>
          <w:lang w:val="en-GB"/>
        </w:rPr>
        <w:t xml:space="preserve"> </w:t>
      </w:r>
      <w:r w:rsidR="007940DE" w:rsidRPr="004F6DD3">
        <w:rPr>
          <w:color w:val="C45911" w:themeColor="accent2" w:themeShade="BF"/>
          <w:highlight w:val="green"/>
          <w:lang w:val="en-GB"/>
        </w:rPr>
        <w:t>DONE</w:t>
      </w:r>
    </w:p>
    <w:p w14:paraId="60A229D2" w14:textId="2AAB5528" w:rsidR="00E31D02" w:rsidRPr="004F6DD3" w:rsidRDefault="00A32BBB" w:rsidP="00E31D02">
      <w:pPr>
        <w:pStyle w:val="Listeafsnit"/>
        <w:numPr>
          <w:ilvl w:val="0"/>
          <w:numId w:val="3"/>
        </w:numPr>
        <w:rPr>
          <w:color w:val="C45911" w:themeColor="accent2" w:themeShade="BF"/>
          <w:lang w:val="en-GB"/>
        </w:rPr>
      </w:pPr>
      <w:r>
        <w:rPr>
          <w:color w:val="C45911" w:themeColor="accent2" w:themeShade="BF"/>
          <w:lang w:val="en-GB"/>
        </w:rPr>
        <w:t xml:space="preserve">(#, 05) </w:t>
      </w:r>
      <w:r w:rsidR="006F5FE4" w:rsidRPr="004F6DD3">
        <w:rPr>
          <w:color w:val="C45911" w:themeColor="accent2" w:themeShade="BF"/>
          <w:lang w:val="en-GB"/>
        </w:rPr>
        <w:t>In</w:t>
      </w:r>
      <w:r w:rsidR="00E31D02" w:rsidRPr="004F6DD3">
        <w:rPr>
          <w:color w:val="C45911" w:themeColor="accent2" w:themeShade="BF"/>
          <w:lang w:val="en-GB"/>
        </w:rPr>
        <w:t>ferential statistics</w:t>
      </w:r>
      <w:r w:rsidR="00650402" w:rsidRPr="004F6DD3">
        <w:rPr>
          <w:color w:val="C45911" w:themeColor="accent2" w:themeShade="BF"/>
          <w:lang w:val="en-GB"/>
        </w:rPr>
        <w:t xml:space="preserve"> </w:t>
      </w:r>
      <w:r w:rsidR="00650402" w:rsidRPr="004F6DD3">
        <w:rPr>
          <w:color w:val="C45911" w:themeColor="accent2" w:themeShade="BF"/>
          <w:highlight w:val="green"/>
          <w:lang w:val="en-GB"/>
        </w:rPr>
        <w:t>DONE</w:t>
      </w:r>
    </w:p>
    <w:p w14:paraId="4536B52B" w14:textId="77777777" w:rsidR="004F6DD3" w:rsidRPr="004F6DD3" w:rsidRDefault="004F6DD3" w:rsidP="004F6DD3">
      <w:pPr>
        <w:pStyle w:val="Listeafsnit"/>
        <w:numPr>
          <w:ilvl w:val="0"/>
          <w:numId w:val="9"/>
        </w:numPr>
        <w:rPr>
          <w:vanish/>
          <w:color w:val="C45911" w:themeColor="accent2" w:themeShade="BF"/>
          <w:lang w:val="en-GB"/>
        </w:rPr>
      </w:pPr>
    </w:p>
    <w:p w14:paraId="138A6B8B" w14:textId="77777777" w:rsidR="004F6DD3" w:rsidRPr="004F6DD3" w:rsidRDefault="004F6DD3" w:rsidP="004F6DD3">
      <w:pPr>
        <w:pStyle w:val="Listeafsnit"/>
        <w:numPr>
          <w:ilvl w:val="0"/>
          <w:numId w:val="9"/>
        </w:numPr>
        <w:rPr>
          <w:vanish/>
          <w:color w:val="C45911" w:themeColor="accent2" w:themeShade="BF"/>
          <w:lang w:val="en-GB"/>
        </w:rPr>
      </w:pPr>
    </w:p>
    <w:p w14:paraId="50AC5262" w14:textId="77777777" w:rsidR="004F6DD3" w:rsidRPr="004F6DD3" w:rsidRDefault="004F6DD3" w:rsidP="004F6DD3">
      <w:pPr>
        <w:pStyle w:val="Listeafsnit"/>
        <w:numPr>
          <w:ilvl w:val="0"/>
          <w:numId w:val="9"/>
        </w:numPr>
        <w:rPr>
          <w:vanish/>
          <w:color w:val="C45911" w:themeColor="accent2" w:themeShade="BF"/>
          <w:lang w:val="en-GB"/>
        </w:rPr>
      </w:pPr>
    </w:p>
    <w:p w14:paraId="49E8D519" w14:textId="77777777" w:rsidR="004F6DD3" w:rsidRPr="004F6DD3" w:rsidRDefault="004F6DD3" w:rsidP="004F6DD3">
      <w:pPr>
        <w:pStyle w:val="Listeafsnit"/>
        <w:numPr>
          <w:ilvl w:val="0"/>
          <w:numId w:val="9"/>
        </w:numPr>
        <w:rPr>
          <w:vanish/>
          <w:color w:val="C45911" w:themeColor="accent2" w:themeShade="BF"/>
          <w:lang w:val="en-GB"/>
        </w:rPr>
      </w:pPr>
    </w:p>
    <w:p w14:paraId="41DA01BF" w14:textId="77777777" w:rsidR="004F6DD3" w:rsidRPr="004F6DD3" w:rsidRDefault="004F6DD3" w:rsidP="004F6DD3">
      <w:pPr>
        <w:pStyle w:val="Listeafsnit"/>
        <w:numPr>
          <w:ilvl w:val="0"/>
          <w:numId w:val="9"/>
        </w:numPr>
        <w:rPr>
          <w:vanish/>
          <w:color w:val="C45911" w:themeColor="accent2" w:themeShade="BF"/>
          <w:lang w:val="en-GB"/>
        </w:rPr>
      </w:pPr>
    </w:p>
    <w:p w14:paraId="650F32DB" w14:textId="04440E01" w:rsidR="00E31D02" w:rsidRPr="004F6DD3" w:rsidRDefault="00E31D02" w:rsidP="004F6DD3">
      <w:pPr>
        <w:pStyle w:val="Listeafsnit"/>
        <w:numPr>
          <w:ilvl w:val="1"/>
          <w:numId w:val="9"/>
        </w:numPr>
        <w:rPr>
          <w:color w:val="C45911" w:themeColor="accent2" w:themeShade="BF"/>
          <w:lang w:val="en-GB"/>
        </w:rPr>
      </w:pPr>
      <w:r w:rsidRPr="004F6DD3">
        <w:rPr>
          <w:color w:val="C45911" w:themeColor="accent2" w:themeShade="BF"/>
          <w:lang w:val="en-GB"/>
        </w:rPr>
        <w:t>Intro</w:t>
      </w:r>
      <w:r w:rsidR="004F6DD3" w:rsidRPr="004F6DD3">
        <w:rPr>
          <w:color w:val="C45911" w:themeColor="accent2" w:themeShade="BF"/>
          <w:highlight w:val="green"/>
          <w:lang w:val="en-GB"/>
        </w:rPr>
        <w:t xml:space="preserve"> DONE</w:t>
      </w:r>
    </w:p>
    <w:p w14:paraId="33128A56" w14:textId="04CB18D7" w:rsidR="00E31D02" w:rsidRPr="004F6DD3" w:rsidRDefault="00E31D02" w:rsidP="004F6DD3">
      <w:pPr>
        <w:pStyle w:val="Listeafsnit"/>
        <w:numPr>
          <w:ilvl w:val="1"/>
          <w:numId w:val="9"/>
        </w:numPr>
        <w:rPr>
          <w:color w:val="C45911" w:themeColor="accent2" w:themeShade="BF"/>
          <w:lang w:val="en-GB"/>
        </w:rPr>
      </w:pPr>
      <w:r w:rsidRPr="004F6DD3">
        <w:rPr>
          <w:color w:val="C45911" w:themeColor="accent2" w:themeShade="BF"/>
          <w:lang w:val="en-GB"/>
        </w:rPr>
        <w:t>Hypothesis testing</w:t>
      </w:r>
      <w:r w:rsidR="004F6DD3" w:rsidRPr="004F6DD3">
        <w:rPr>
          <w:color w:val="C45911" w:themeColor="accent2" w:themeShade="BF"/>
          <w:highlight w:val="green"/>
          <w:lang w:val="en-GB"/>
        </w:rPr>
        <w:t xml:space="preserve"> DONE</w:t>
      </w:r>
    </w:p>
    <w:p w14:paraId="4A6A52EB" w14:textId="77777777" w:rsidR="004F6DD3" w:rsidRPr="004F6DD3" w:rsidRDefault="004F6DD3" w:rsidP="004F6DD3">
      <w:pPr>
        <w:pStyle w:val="Listeafsnit"/>
        <w:numPr>
          <w:ilvl w:val="1"/>
          <w:numId w:val="9"/>
        </w:numPr>
        <w:rPr>
          <w:color w:val="C45911" w:themeColor="accent2" w:themeShade="BF"/>
          <w:lang w:val="en-GB"/>
        </w:rPr>
      </w:pPr>
      <w:r w:rsidRPr="004F6DD3">
        <w:rPr>
          <w:color w:val="C45911" w:themeColor="accent2" w:themeShade="BF"/>
          <w:lang w:val="en-GB"/>
        </w:rPr>
        <w:t>Confidence intervals</w:t>
      </w:r>
    </w:p>
    <w:p w14:paraId="01EF0248" w14:textId="3FE94F4B" w:rsidR="00E31D02" w:rsidRPr="004F6DD3" w:rsidRDefault="00E31D02" w:rsidP="004F6DD3">
      <w:pPr>
        <w:pStyle w:val="Listeafsnit"/>
        <w:numPr>
          <w:ilvl w:val="1"/>
          <w:numId w:val="9"/>
        </w:numPr>
        <w:rPr>
          <w:color w:val="C45911" w:themeColor="accent2" w:themeShade="BF"/>
          <w:lang w:val="en-GB"/>
        </w:rPr>
      </w:pPr>
      <w:r w:rsidRPr="004F6DD3">
        <w:rPr>
          <w:color w:val="C45911" w:themeColor="accent2" w:themeShade="BF"/>
          <w:lang w:val="en-GB"/>
        </w:rPr>
        <w:t>T-test</w:t>
      </w:r>
      <w:r w:rsidR="004F6DD3" w:rsidRPr="004F6DD3">
        <w:rPr>
          <w:color w:val="C45911" w:themeColor="accent2" w:themeShade="BF"/>
          <w:highlight w:val="green"/>
          <w:lang w:val="en-GB"/>
        </w:rPr>
        <w:t xml:space="preserve"> DONE</w:t>
      </w:r>
    </w:p>
    <w:p w14:paraId="5A5088A5" w14:textId="27E691FD" w:rsidR="00E31D02" w:rsidRPr="004F6DD3" w:rsidRDefault="00E31D02" w:rsidP="004F6DD3">
      <w:pPr>
        <w:pStyle w:val="Listeafsnit"/>
        <w:numPr>
          <w:ilvl w:val="1"/>
          <w:numId w:val="9"/>
        </w:numPr>
        <w:rPr>
          <w:color w:val="C45911" w:themeColor="accent2" w:themeShade="BF"/>
          <w:lang w:val="en-GB"/>
        </w:rPr>
      </w:pPr>
      <w:r w:rsidRPr="004F6DD3">
        <w:rPr>
          <w:color w:val="C45911" w:themeColor="accent2" w:themeShade="BF"/>
          <w:lang w:val="en-GB"/>
        </w:rPr>
        <w:t>F-test</w:t>
      </w:r>
      <w:r w:rsidR="004F6DD3" w:rsidRPr="004F6DD3">
        <w:rPr>
          <w:color w:val="C45911" w:themeColor="accent2" w:themeShade="BF"/>
          <w:lang w:val="en-GB"/>
        </w:rPr>
        <w:t xml:space="preserve"> </w:t>
      </w:r>
      <w:r w:rsidR="004F6DD3" w:rsidRPr="004F6DD3">
        <w:rPr>
          <w:color w:val="C45911" w:themeColor="accent2" w:themeShade="BF"/>
          <w:highlight w:val="green"/>
          <w:lang w:val="en-GB"/>
        </w:rPr>
        <w:t>DONE</w:t>
      </w:r>
    </w:p>
    <w:p w14:paraId="15F9657A" w14:textId="38C329B3" w:rsidR="00E31D02" w:rsidRDefault="00E31D02" w:rsidP="004F6DD3">
      <w:pPr>
        <w:pStyle w:val="Listeafsnit"/>
        <w:numPr>
          <w:ilvl w:val="1"/>
          <w:numId w:val="9"/>
        </w:numPr>
        <w:rPr>
          <w:color w:val="C45911" w:themeColor="accent2" w:themeShade="BF"/>
          <w:lang w:val="en-GB"/>
        </w:rPr>
      </w:pPr>
      <w:r w:rsidRPr="004F6DD3">
        <w:rPr>
          <w:color w:val="C45911" w:themeColor="accent2" w:themeShade="BF"/>
          <w:lang w:val="en-GB"/>
        </w:rPr>
        <w:t>ANOVA</w:t>
      </w:r>
      <w:r w:rsidR="006F5FE4" w:rsidRPr="004F6DD3">
        <w:rPr>
          <w:color w:val="C45911" w:themeColor="accent2" w:themeShade="BF"/>
          <w:lang w:val="en-GB"/>
        </w:rPr>
        <w:t xml:space="preserve"> </w:t>
      </w:r>
      <w:r w:rsidR="00F70EFB" w:rsidRPr="004F6DD3">
        <w:rPr>
          <w:color w:val="C45911" w:themeColor="accent2" w:themeShade="BF"/>
          <w:lang w:val="en-GB"/>
        </w:rPr>
        <w:t xml:space="preserve">- </w:t>
      </w:r>
      <w:r w:rsidR="00F70EFB" w:rsidRPr="004F6DD3">
        <w:rPr>
          <w:color w:val="C45911" w:themeColor="accent2" w:themeShade="BF"/>
          <w:highlight w:val="green"/>
          <w:lang w:val="en-GB"/>
        </w:rPr>
        <w:t>DONE</w:t>
      </w:r>
      <w:r w:rsidR="00E53BD5" w:rsidRPr="004F6DD3">
        <w:rPr>
          <w:color w:val="C45911" w:themeColor="accent2" w:themeShade="BF"/>
          <w:lang w:val="en-GB"/>
        </w:rPr>
        <w:t xml:space="preserve"> </w:t>
      </w:r>
    </w:p>
    <w:p w14:paraId="3223838E" w14:textId="122BC0CE" w:rsidR="004F6DD3" w:rsidRDefault="004F6DD3" w:rsidP="004F6DD3">
      <w:pPr>
        <w:pStyle w:val="Listeafsnit"/>
        <w:numPr>
          <w:ilvl w:val="1"/>
          <w:numId w:val="9"/>
        </w:numPr>
        <w:rPr>
          <w:color w:val="C45911" w:themeColor="accent2" w:themeShade="BF"/>
          <w:lang w:val="en-GB"/>
        </w:rPr>
      </w:pPr>
      <w:r w:rsidRPr="004F6DD3">
        <w:rPr>
          <w:color w:val="C45911" w:themeColor="accent2" w:themeShade="BF"/>
          <w:lang w:val="en-GB"/>
        </w:rPr>
        <w:t>Introduction to linear and mixed models</w:t>
      </w:r>
      <w:r w:rsidR="00A32BBB">
        <w:rPr>
          <w:color w:val="C45911" w:themeColor="accent2" w:themeShade="BF"/>
          <w:lang w:val="en-GB"/>
        </w:rPr>
        <w:t xml:space="preserve"> </w:t>
      </w:r>
      <w:r w:rsidR="00A32BBB" w:rsidRPr="004F6DD3">
        <w:rPr>
          <w:color w:val="C45911" w:themeColor="accent2" w:themeShade="BF"/>
          <w:highlight w:val="green"/>
          <w:lang w:val="en-GB"/>
        </w:rPr>
        <w:t>DONE</w:t>
      </w:r>
    </w:p>
    <w:p w14:paraId="653CBD12" w14:textId="466A0DED" w:rsidR="004F6DD3" w:rsidRPr="004F6DD3" w:rsidRDefault="004F6DD3" w:rsidP="004F6DD3">
      <w:pPr>
        <w:pStyle w:val="Listeafsnit"/>
        <w:numPr>
          <w:ilvl w:val="1"/>
          <w:numId w:val="9"/>
        </w:numPr>
        <w:rPr>
          <w:color w:val="C45911" w:themeColor="accent2" w:themeShade="BF"/>
          <w:lang w:val="en-GB"/>
        </w:rPr>
      </w:pPr>
      <w:commentRangeStart w:id="2"/>
      <w:commentRangeStart w:id="3"/>
      <w:r w:rsidRPr="004F6DD3">
        <w:rPr>
          <w:color w:val="C45911" w:themeColor="accent2" w:themeShade="BF"/>
          <w:lang w:val="en-GB"/>
        </w:rPr>
        <w:t>Normal and Mixed models</w:t>
      </w:r>
      <w:commentRangeEnd w:id="2"/>
      <w:r>
        <w:rPr>
          <w:rStyle w:val="Kommentarhenvisning"/>
        </w:rPr>
        <w:commentReference w:id="2"/>
      </w:r>
      <w:commentRangeEnd w:id="3"/>
      <w:r w:rsidR="001B6437">
        <w:rPr>
          <w:rStyle w:val="Kommentarhenvisning"/>
        </w:rPr>
        <w:commentReference w:id="3"/>
      </w:r>
      <w:r w:rsidR="00A32BBB" w:rsidRPr="00A32BBB">
        <w:rPr>
          <w:color w:val="C45911" w:themeColor="accent2" w:themeShade="BF"/>
          <w:highlight w:val="green"/>
          <w:lang w:val="en-GB"/>
        </w:rPr>
        <w:t xml:space="preserve"> </w:t>
      </w:r>
      <w:r w:rsidR="00A32BBB" w:rsidRPr="004F6DD3">
        <w:rPr>
          <w:color w:val="C45911" w:themeColor="accent2" w:themeShade="BF"/>
          <w:highlight w:val="green"/>
          <w:lang w:val="en-GB"/>
        </w:rPr>
        <w:t>DONE</w:t>
      </w:r>
    </w:p>
    <w:p w14:paraId="71F9A8D4" w14:textId="25D1889E" w:rsidR="001D75B6" w:rsidRDefault="001D75B6" w:rsidP="001D75B6">
      <w:pPr>
        <w:pStyle w:val="Listeafsnit"/>
        <w:numPr>
          <w:ilvl w:val="0"/>
          <w:numId w:val="3"/>
        </w:numPr>
        <w:rPr>
          <w:color w:val="C45911" w:themeColor="accent2" w:themeShade="BF"/>
          <w:lang w:val="en-GB"/>
        </w:rPr>
      </w:pPr>
      <w:r w:rsidRPr="00E31084">
        <w:rPr>
          <w:color w:val="C45911" w:themeColor="accent2" w:themeShade="BF"/>
          <w:lang w:val="en-GB"/>
        </w:rPr>
        <w:t>(#, 0</w:t>
      </w:r>
      <w:r w:rsidR="00A32BBB">
        <w:rPr>
          <w:color w:val="C45911" w:themeColor="accent2" w:themeShade="BF"/>
          <w:lang w:val="en-GB"/>
        </w:rPr>
        <w:t>6</w:t>
      </w:r>
      <w:r w:rsidRPr="00E31084">
        <w:rPr>
          <w:color w:val="C45911" w:themeColor="accent2" w:themeShade="BF"/>
          <w:lang w:val="en-GB"/>
        </w:rPr>
        <w:t>) Plotting data</w:t>
      </w:r>
      <w:r w:rsidR="00FC37A1" w:rsidRPr="00FC37A1">
        <w:rPr>
          <w:color w:val="C45911" w:themeColor="accent2" w:themeShade="BF"/>
          <w:highlight w:val="green"/>
          <w:lang w:val="en-GB"/>
        </w:rPr>
        <w:t xml:space="preserve"> </w:t>
      </w:r>
      <w:r w:rsidR="00FC37A1" w:rsidRPr="008A40A4">
        <w:rPr>
          <w:color w:val="C45911" w:themeColor="accent2" w:themeShade="BF"/>
          <w:highlight w:val="green"/>
          <w:lang w:val="en-GB"/>
        </w:rPr>
        <w:t>DONE</w:t>
      </w:r>
    </w:p>
    <w:p w14:paraId="625C07FD" w14:textId="77777777" w:rsidR="00A32BBB" w:rsidRPr="00A32BBB" w:rsidRDefault="00A32BBB" w:rsidP="00A32BBB">
      <w:pPr>
        <w:pStyle w:val="Listeafsnit"/>
        <w:numPr>
          <w:ilvl w:val="0"/>
          <w:numId w:val="10"/>
        </w:numPr>
        <w:rPr>
          <w:vanish/>
          <w:color w:val="C45911" w:themeColor="accent2" w:themeShade="BF"/>
        </w:rPr>
      </w:pPr>
    </w:p>
    <w:p w14:paraId="6ECCF5CF" w14:textId="77777777" w:rsidR="00A32BBB" w:rsidRPr="00A32BBB" w:rsidRDefault="00A32BBB" w:rsidP="00A32BBB">
      <w:pPr>
        <w:pStyle w:val="Listeafsnit"/>
        <w:numPr>
          <w:ilvl w:val="0"/>
          <w:numId w:val="10"/>
        </w:numPr>
        <w:rPr>
          <w:vanish/>
          <w:color w:val="C45911" w:themeColor="accent2" w:themeShade="BF"/>
        </w:rPr>
      </w:pPr>
    </w:p>
    <w:p w14:paraId="1C7A7C9E" w14:textId="77777777" w:rsidR="00A32BBB" w:rsidRPr="00A32BBB" w:rsidRDefault="00A32BBB" w:rsidP="00A32BBB">
      <w:pPr>
        <w:pStyle w:val="Listeafsnit"/>
        <w:numPr>
          <w:ilvl w:val="0"/>
          <w:numId w:val="10"/>
        </w:numPr>
        <w:rPr>
          <w:vanish/>
          <w:color w:val="C45911" w:themeColor="accent2" w:themeShade="BF"/>
        </w:rPr>
      </w:pPr>
    </w:p>
    <w:p w14:paraId="2D53A86B" w14:textId="77777777" w:rsidR="00A32BBB" w:rsidRPr="00A32BBB" w:rsidRDefault="00A32BBB" w:rsidP="00A32BBB">
      <w:pPr>
        <w:pStyle w:val="Listeafsnit"/>
        <w:numPr>
          <w:ilvl w:val="0"/>
          <w:numId w:val="10"/>
        </w:numPr>
        <w:rPr>
          <w:vanish/>
          <w:color w:val="C45911" w:themeColor="accent2" w:themeShade="BF"/>
        </w:rPr>
      </w:pPr>
    </w:p>
    <w:p w14:paraId="6B402F75" w14:textId="77777777" w:rsidR="00A32BBB" w:rsidRPr="00A32BBB" w:rsidRDefault="00A32BBB" w:rsidP="00A32BBB">
      <w:pPr>
        <w:pStyle w:val="Listeafsnit"/>
        <w:numPr>
          <w:ilvl w:val="0"/>
          <w:numId w:val="10"/>
        </w:numPr>
        <w:rPr>
          <w:vanish/>
          <w:color w:val="C45911" w:themeColor="accent2" w:themeShade="BF"/>
        </w:rPr>
      </w:pPr>
    </w:p>
    <w:p w14:paraId="240EDCF4" w14:textId="77777777" w:rsidR="00A32BBB" w:rsidRPr="00A32BBB" w:rsidRDefault="00A32BBB" w:rsidP="00A32BBB">
      <w:pPr>
        <w:pStyle w:val="Listeafsnit"/>
        <w:numPr>
          <w:ilvl w:val="0"/>
          <w:numId w:val="10"/>
        </w:numPr>
        <w:rPr>
          <w:vanish/>
          <w:color w:val="C45911" w:themeColor="accent2" w:themeShade="BF"/>
        </w:rPr>
      </w:pPr>
    </w:p>
    <w:p w14:paraId="72A8D772" w14:textId="18698B3A" w:rsidR="00FC37A1" w:rsidRPr="00456EA5" w:rsidRDefault="00FC37A1" w:rsidP="00A32BBB">
      <w:pPr>
        <w:pStyle w:val="Listeafsnit"/>
        <w:numPr>
          <w:ilvl w:val="1"/>
          <w:numId w:val="10"/>
        </w:numPr>
        <w:rPr>
          <w:color w:val="C45911" w:themeColor="accent2" w:themeShade="BF"/>
        </w:rPr>
      </w:pPr>
      <w:r w:rsidRPr="00456EA5">
        <w:rPr>
          <w:color w:val="C45911" w:themeColor="accent2" w:themeShade="BF"/>
        </w:rPr>
        <w:t xml:space="preserve">## Histograms and boxplots </w:t>
      </w:r>
      <w:r w:rsidR="007B7F58" w:rsidRPr="009D5D5E">
        <w:rPr>
          <w:color w:val="C45911" w:themeColor="accent2" w:themeShade="BF"/>
          <w:highlight w:val="yellow"/>
          <w:lang w:val="en-GB"/>
        </w:rPr>
        <w:t>semi</w:t>
      </w:r>
      <w:r w:rsidR="007B7F58">
        <w:rPr>
          <w:color w:val="C45911" w:themeColor="accent2" w:themeShade="BF"/>
          <w:lang w:val="en-GB"/>
        </w:rPr>
        <w:t>-</w:t>
      </w:r>
      <w:r w:rsidR="007B7F58" w:rsidRPr="009D5D5E">
        <w:rPr>
          <w:color w:val="C45911" w:themeColor="accent2" w:themeShade="BF"/>
          <w:highlight w:val="green"/>
          <w:lang w:val="en-GB"/>
        </w:rPr>
        <w:t xml:space="preserve"> </w:t>
      </w:r>
      <w:r w:rsidR="007B7F58" w:rsidRPr="000411BB">
        <w:rPr>
          <w:color w:val="C45911" w:themeColor="accent2" w:themeShade="BF"/>
          <w:highlight w:val="green"/>
          <w:lang w:val="en-GB"/>
        </w:rPr>
        <w:t>DONE</w:t>
      </w:r>
      <w:r w:rsidR="007B7F58">
        <w:rPr>
          <w:color w:val="C45911" w:themeColor="accent2" w:themeShade="BF"/>
          <w:lang w:val="en-GB"/>
        </w:rPr>
        <w:t xml:space="preserve"> – check if text is sufficient</w:t>
      </w:r>
    </w:p>
    <w:p w14:paraId="289D7C75" w14:textId="0B4F2002" w:rsidR="007946AB" w:rsidRPr="00E71E0B" w:rsidRDefault="00FC37A1" w:rsidP="00A32BBB">
      <w:pPr>
        <w:pStyle w:val="Listeafsnit"/>
        <w:numPr>
          <w:ilvl w:val="1"/>
          <w:numId w:val="10"/>
        </w:numPr>
        <w:rPr>
          <w:color w:val="C45911" w:themeColor="accent2" w:themeShade="BF"/>
        </w:rPr>
      </w:pPr>
      <w:r w:rsidRPr="00E71E0B">
        <w:rPr>
          <w:color w:val="C45911" w:themeColor="accent2" w:themeShade="BF"/>
        </w:rPr>
        <w:t>##</w:t>
      </w:r>
      <w:r w:rsidR="007946AB" w:rsidRPr="00E71E0B">
        <w:rPr>
          <w:color w:val="C45911" w:themeColor="accent2" w:themeShade="BF"/>
        </w:rPr>
        <w:t xml:space="preserve"> Scatter plots</w:t>
      </w:r>
      <w:r w:rsidR="005E523E" w:rsidRPr="00E71E0B">
        <w:rPr>
          <w:color w:val="C45911" w:themeColor="accent2" w:themeShade="BF"/>
        </w:rPr>
        <w:t xml:space="preserve"> (</w:t>
      </w:r>
      <w:r w:rsidR="00E71E0B" w:rsidRPr="009D5D5E">
        <w:rPr>
          <w:color w:val="C45911" w:themeColor="accent2" w:themeShade="BF"/>
          <w:highlight w:val="yellow"/>
          <w:lang w:val="en-GB"/>
        </w:rPr>
        <w:t>semi</w:t>
      </w:r>
      <w:r w:rsidR="00E71E0B">
        <w:rPr>
          <w:color w:val="C45911" w:themeColor="accent2" w:themeShade="BF"/>
          <w:lang w:val="en-GB"/>
        </w:rPr>
        <w:t>-</w:t>
      </w:r>
      <w:r w:rsidR="00E71E0B" w:rsidRPr="009D5D5E">
        <w:rPr>
          <w:color w:val="C45911" w:themeColor="accent2" w:themeShade="BF"/>
          <w:highlight w:val="green"/>
          <w:lang w:val="en-GB"/>
        </w:rPr>
        <w:t xml:space="preserve"> </w:t>
      </w:r>
      <w:r w:rsidR="00E71E0B" w:rsidRPr="000411BB">
        <w:rPr>
          <w:color w:val="C45911" w:themeColor="accent2" w:themeShade="BF"/>
          <w:highlight w:val="green"/>
          <w:lang w:val="en-GB"/>
        </w:rPr>
        <w:t>DONE</w:t>
      </w:r>
      <w:r w:rsidR="00E71E0B">
        <w:rPr>
          <w:color w:val="C45911" w:themeColor="accent2" w:themeShade="BF"/>
          <w:lang w:val="en-GB"/>
        </w:rPr>
        <w:t xml:space="preserve"> – check if text is sufficient</w:t>
      </w:r>
    </w:p>
    <w:p w14:paraId="0A261194" w14:textId="31FE9457" w:rsidR="007946AB" w:rsidRPr="007E4E9D" w:rsidRDefault="007E4E9D" w:rsidP="00A32BBB">
      <w:pPr>
        <w:pStyle w:val="Listeafsnit"/>
        <w:numPr>
          <w:ilvl w:val="1"/>
          <w:numId w:val="10"/>
        </w:numPr>
        <w:rPr>
          <w:color w:val="C45911" w:themeColor="accent2" w:themeShade="BF"/>
          <w:lang w:val="en-GB"/>
        </w:rPr>
      </w:pPr>
      <w:r w:rsidRPr="007E4E9D">
        <w:rPr>
          <w:color w:val="C45911" w:themeColor="accent2" w:themeShade="BF"/>
          <w:lang w:val="en-GB"/>
        </w:rPr>
        <w:t xml:space="preserve">## How to export plots </w:t>
      </w:r>
      <w:r w:rsidRPr="008A40A4">
        <w:rPr>
          <w:color w:val="C45911" w:themeColor="accent2" w:themeShade="BF"/>
          <w:highlight w:val="green"/>
          <w:lang w:val="en-GB"/>
        </w:rPr>
        <w:t>DONE</w:t>
      </w:r>
    </w:p>
    <w:p w14:paraId="3C6D9359" w14:textId="5AC5146D" w:rsidR="00C170C8" w:rsidRPr="00A65350" w:rsidRDefault="00C170C8" w:rsidP="00C170C8">
      <w:pPr>
        <w:pStyle w:val="Listeafsnit"/>
        <w:numPr>
          <w:ilvl w:val="0"/>
          <w:numId w:val="3"/>
        </w:numPr>
        <w:rPr>
          <w:color w:val="A6A6A6" w:themeColor="background1" w:themeShade="A6"/>
          <w:lang w:val="da-DK"/>
        </w:rPr>
      </w:pPr>
      <w:commentRangeStart w:id="4"/>
      <w:r w:rsidRPr="00A65350">
        <w:rPr>
          <w:color w:val="A6A6A6" w:themeColor="background1" w:themeShade="A6"/>
          <w:lang w:val="da-DK"/>
        </w:rPr>
        <w:t>(#, 0</w:t>
      </w:r>
      <w:r w:rsidR="00DD0B93">
        <w:rPr>
          <w:color w:val="A6A6A6" w:themeColor="background1" w:themeShade="A6"/>
          <w:lang w:val="da-DK"/>
        </w:rPr>
        <w:t>7</w:t>
      </w:r>
      <w:r w:rsidRPr="00A65350">
        <w:rPr>
          <w:color w:val="A6A6A6" w:themeColor="background1" w:themeShade="A6"/>
          <w:lang w:val="da-DK"/>
        </w:rPr>
        <w:t xml:space="preserve">) </w:t>
      </w:r>
      <w:bookmarkStart w:id="5" w:name="_Hlk115948980"/>
      <w:proofErr w:type="spellStart"/>
      <w:r w:rsidR="007E4E9D" w:rsidRPr="00A65350">
        <w:rPr>
          <w:color w:val="A6A6A6" w:themeColor="background1" w:themeShade="A6"/>
          <w:lang w:val="da-DK"/>
        </w:rPr>
        <w:t>Introduction</w:t>
      </w:r>
      <w:proofErr w:type="spellEnd"/>
      <w:r w:rsidR="007E4E9D" w:rsidRPr="00A65350">
        <w:rPr>
          <w:color w:val="A6A6A6" w:themeColor="background1" w:themeShade="A6"/>
          <w:lang w:val="da-DK"/>
        </w:rPr>
        <w:t xml:space="preserve"> to PCA and </w:t>
      </w:r>
      <w:proofErr w:type="spellStart"/>
      <w:r w:rsidR="007E4E9D" w:rsidRPr="00A65350">
        <w:rPr>
          <w:color w:val="A6A6A6" w:themeColor="background1" w:themeShade="A6"/>
          <w:lang w:val="da-DK"/>
        </w:rPr>
        <w:t>multivariate</w:t>
      </w:r>
      <w:proofErr w:type="spellEnd"/>
      <w:r w:rsidR="007E4E9D" w:rsidRPr="00A65350">
        <w:rPr>
          <w:color w:val="A6A6A6" w:themeColor="background1" w:themeShade="A6"/>
          <w:lang w:val="da-DK"/>
        </w:rPr>
        <w:t xml:space="preserve"> data</w:t>
      </w:r>
      <w:r w:rsidR="00A65350" w:rsidRPr="00A65350">
        <w:rPr>
          <w:color w:val="A6A6A6" w:themeColor="background1" w:themeShade="A6"/>
          <w:lang w:val="da-DK"/>
        </w:rPr>
        <w:t xml:space="preserve"> (</w:t>
      </w:r>
      <w:bookmarkEnd w:id="5"/>
      <w:r w:rsidR="00A65350" w:rsidRPr="00A65350">
        <w:rPr>
          <w:color w:val="A6A6A6" w:themeColor="background1" w:themeShade="A6"/>
          <w:lang w:val="da-DK"/>
        </w:rPr>
        <w:t xml:space="preserve">ved ikke om der </w:t>
      </w:r>
      <w:r w:rsidR="00A65350" w:rsidRPr="00A65350">
        <w:rPr>
          <w:color w:val="A6A6A6" w:themeColor="background1" w:themeShade="A6"/>
          <w:highlight w:val="red"/>
          <w:lang w:val="da-DK"/>
        </w:rPr>
        <w:t>mangler</w:t>
      </w:r>
      <w:r w:rsidR="00A65350">
        <w:rPr>
          <w:color w:val="A6A6A6" w:themeColor="background1" w:themeShade="A6"/>
          <w:lang w:val="da-DK"/>
        </w:rPr>
        <w:t xml:space="preserve"> noget???)</w:t>
      </w:r>
    </w:p>
    <w:p w14:paraId="5E96D5BA" w14:textId="43A84C78" w:rsidR="007E4E9D" w:rsidRPr="007E4E9D" w:rsidRDefault="007E4E9D" w:rsidP="007E4E9D">
      <w:pPr>
        <w:pStyle w:val="Listeafsnit"/>
        <w:numPr>
          <w:ilvl w:val="1"/>
          <w:numId w:val="3"/>
        </w:numPr>
        <w:rPr>
          <w:color w:val="A6A6A6" w:themeColor="background1" w:themeShade="A6"/>
          <w:lang w:val="da-DK"/>
        </w:rPr>
      </w:pPr>
      <w:r>
        <w:rPr>
          <w:color w:val="A6A6A6" w:themeColor="background1" w:themeShade="A6"/>
          <w:lang w:val="da-DK"/>
        </w:rPr>
        <w:t xml:space="preserve">## </w:t>
      </w:r>
      <w:proofErr w:type="spellStart"/>
      <w:r w:rsidRPr="007E4E9D">
        <w:rPr>
          <w:color w:val="A6A6A6" w:themeColor="background1" w:themeShade="A6"/>
          <w:lang w:val="da-DK"/>
        </w:rPr>
        <w:t>Interpreting</w:t>
      </w:r>
      <w:proofErr w:type="spellEnd"/>
      <w:r w:rsidRPr="007E4E9D">
        <w:rPr>
          <w:color w:val="A6A6A6" w:themeColor="background1" w:themeShade="A6"/>
          <w:lang w:val="da-DK"/>
        </w:rPr>
        <w:t xml:space="preserve"> model output</w:t>
      </w:r>
      <w:r w:rsidR="00A65350">
        <w:rPr>
          <w:color w:val="A6A6A6" w:themeColor="background1" w:themeShade="A6"/>
          <w:lang w:val="da-DK"/>
        </w:rPr>
        <w:t xml:space="preserve"> </w:t>
      </w:r>
      <w:r w:rsidR="00A65350" w:rsidRPr="007E4E9D">
        <w:rPr>
          <w:color w:val="A6A6A6" w:themeColor="background1" w:themeShade="A6"/>
          <w:lang w:val="da-DK"/>
        </w:rPr>
        <w:t>(</w:t>
      </w:r>
      <w:r w:rsidR="00A65350" w:rsidRPr="00A32BBB">
        <w:rPr>
          <w:color w:val="A6A6A6" w:themeColor="background1" w:themeShade="A6"/>
          <w:highlight w:val="red"/>
          <w:lang w:val="da-DK"/>
        </w:rPr>
        <w:t>MANGLER</w:t>
      </w:r>
      <w:r w:rsidR="00A32BBB">
        <w:rPr>
          <w:color w:val="A6A6A6" w:themeColor="background1" w:themeShade="A6"/>
          <w:lang w:val="da-DK"/>
        </w:rPr>
        <w:t xml:space="preserve"> MORTEN</w:t>
      </w:r>
      <w:r w:rsidR="00A65350" w:rsidRPr="007E4E9D">
        <w:rPr>
          <w:color w:val="A6A6A6" w:themeColor="background1" w:themeShade="A6"/>
          <w:lang w:val="da-DK"/>
        </w:rPr>
        <w:t xml:space="preserve">: Eksempel på PCA output? Jeg foreslår PCA på sensorik datasæt lagt ind I Excel filen: </w:t>
      </w:r>
      <w:proofErr w:type="spellStart"/>
      <w:r w:rsidR="00A65350">
        <w:rPr>
          <w:color w:val="A6A6A6" w:themeColor="background1" w:themeShade="A6"/>
          <w:lang w:val="da-DK"/>
        </w:rPr>
        <w:t>BeefSensoryProfile</w:t>
      </w:r>
      <w:proofErr w:type="spellEnd"/>
      <w:r w:rsidR="00A65350">
        <w:rPr>
          <w:color w:val="A6A6A6" w:themeColor="background1" w:themeShade="A6"/>
          <w:lang w:val="da-DK"/>
        </w:rPr>
        <w:t>. Jeg har beskrevet datasættet her)</w:t>
      </w:r>
      <w:commentRangeEnd w:id="4"/>
      <w:r w:rsidR="000F0D25">
        <w:rPr>
          <w:rStyle w:val="Kommentarhenvisning"/>
        </w:rPr>
        <w:commentReference w:id="4"/>
      </w:r>
    </w:p>
    <w:p w14:paraId="0CE394AA" w14:textId="52A3C4EA" w:rsidR="00AB5785" w:rsidRPr="0019282A" w:rsidRDefault="00CD680D" w:rsidP="001D3480">
      <w:pPr>
        <w:pStyle w:val="Listeafsnit"/>
        <w:numPr>
          <w:ilvl w:val="0"/>
          <w:numId w:val="3"/>
        </w:numPr>
        <w:rPr>
          <w:color w:val="00B0F0"/>
          <w:lang w:val="en-GB"/>
        </w:rPr>
      </w:pPr>
      <w:r w:rsidRPr="0019282A">
        <w:rPr>
          <w:color w:val="00B0F0"/>
          <w:lang w:val="en-GB"/>
        </w:rPr>
        <w:t>(</w:t>
      </w:r>
      <w:r w:rsidR="00FB7610" w:rsidRPr="0019282A">
        <w:rPr>
          <w:color w:val="00B0F0"/>
          <w:lang w:val="en-GB"/>
        </w:rPr>
        <w:t>#</w:t>
      </w:r>
      <w:r w:rsidRPr="0019282A">
        <w:rPr>
          <w:color w:val="00B0F0"/>
          <w:lang w:val="en-GB"/>
        </w:rPr>
        <w:t xml:space="preserve">, 09) </w:t>
      </w:r>
      <w:r w:rsidR="00AB5785" w:rsidRPr="0019282A">
        <w:rPr>
          <w:color w:val="00B0F0"/>
          <w:lang w:val="en-GB"/>
        </w:rPr>
        <w:t>Buffet</w:t>
      </w:r>
      <w:r w:rsidR="00DD0B93" w:rsidRPr="0019282A">
        <w:rPr>
          <w:color w:val="00B0F0"/>
          <w:lang w:val="en-GB"/>
        </w:rPr>
        <w:t xml:space="preserve"> and survey</w:t>
      </w:r>
      <w:r w:rsidR="00AB5785" w:rsidRPr="0019282A">
        <w:rPr>
          <w:color w:val="00B0F0"/>
          <w:lang w:val="en-GB"/>
        </w:rPr>
        <w:t xml:space="preserve"> data </w:t>
      </w:r>
    </w:p>
    <w:p w14:paraId="4B4AA53B" w14:textId="77777777" w:rsidR="00CD680D" w:rsidRPr="0019282A" w:rsidRDefault="00CD680D" w:rsidP="00CD680D">
      <w:pPr>
        <w:pStyle w:val="Listeafsnit"/>
        <w:numPr>
          <w:ilvl w:val="0"/>
          <w:numId w:val="11"/>
        </w:numPr>
        <w:rPr>
          <w:vanish/>
          <w:color w:val="00B0F0"/>
          <w:highlight w:val="yellow"/>
          <w:lang w:val="en-GB"/>
        </w:rPr>
      </w:pPr>
    </w:p>
    <w:p w14:paraId="7EF025FF" w14:textId="77777777" w:rsidR="00CD680D" w:rsidRPr="0019282A" w:rsidRDefault="00CD680D" w:rsidP="00CD680D">
      <w:pPr>
        <w:pStyle w:val="Listeafsnit"/>
        <w:numPr>
          <w:ilvl w:val="0"/>
          <w:numId w:val="11"/>
        </w:numPr>
        <w:rPr>
          <w:vanish/>
          <w:color w:val="00B0F0"/>
          <w:highlight w:val="yellow"/>
          <w:lang w:val="en-GB"/>
        </w:rPr>
      </w:pPr>
    </w:p>
    <w:p w14:paraId="24459BE9" w14:textId="77777777" w:rsidR="00CD680D" w:rsidRPr="0019282A" w:rsidRDefault="00CD680D" w:rsidP="00CD680D">
      <w:pPr>
        <w:pStyle w:val="Listeafsnit"/>
        <w:numPr>
          <w:ilvl w:val="0"/>
          <w:numId w:val="11"/>
        </w:numPr>
        <w:rPr>
          <w:vanish/>
          <w:color w:val="00B0F0"/>
          <w:highlight w:val="yellow"/>
          <w:lang w:val="en-GB"/>
        </w:rPr>
      </w:pPr>
    </w:p>
    <w:p w14:paraId="136B4775" w14:textId="77777777" w:rsidR="00CD680D" w:rsidRPr="0019282A" w:rsidRDefault="00CD680D" w:rsidP="00CD680D">
      <w:pPr>
        <w:pStyle w:val="Listeafsnit"/>
        <w:numPr>
          <w:ilvl w:val="0"/>
          <w:numId w:val="11"/>
        </w:numPr>
        <w:rPr>
          <w:vanish/>
          <w:color w:val="00B0F0"/>
          <w:highlight w:val="yellow"/>
          <w:lang w:val="en-GB"/>
        </w:rPr>
      </w:pPr>
    </w:p>
    <w:p w14:paraId="5FAF24AB" w14:textId="77777777" w:rsidR="00CD680D" w:rsidRPr="0019282A" w:rsidRDefault="00CD680D" w:rsidP="00CD680D">
      <w:pPr>
        <w:pStyle w:val="Listeafsnit"/>
        <w:numPr>
          <w:ilvl w:val="0"/>
          <w:numId w:val="11"/>
        </w:numPr>
        <w:rPr>
          <w:vanish/>
          <w:color w:val="00B0F0"/>
          <w:highlight w:val="yellow"/>
          <w:lang w:val="en-GB"/>
        </w:rPr>
      </w:pPr>
    </w:p>
    <w:p w14:paraId="7D660C6B" w14:textId="77777777" w:rsidR="00CD680D" w:rsidRPr="0019282A" w:rsidRDefault="00CD680D" w:rsidP="00CD680D">
      <w:pPr>
        <w:pStyle w:val="Listeafsnit"/>
        <w:numPr>
          <w:ilvl w:val="0"/>
          <w:numId w:val="11"/>
        </w:numPr>
        <w:rPr>
          <w:vanish/>
          <w:color w:val="00B0F0"/>
          <w:highlight w:val="yellow"/>
          <w:lang w:val="en-GB"/>
        </w:rPr>
      </w:pPr>
    </w:p>
    <w:p w14:paraId="00DC9F09" w14:textId="77777777" w:rsidR="00CD680D" w:rsidRPr="0019282A" w:rsidRDefault="00CD680D" w:rsidP="00CD680D">
      <w:pPr>
        <w:pStyle w:val="Listeafsnit"/>
        <w:numPr>
          <w:ilvl w:val="0"/>
          <w:numId w:val="11"/>
        </w:numPr>
        <w:rPr>
          <w:vanish/>
          <w:color w:val="00B0F0"/>
          <w:highlight w:val="yellow"/>
          <w:lang w:val="en-GB"/>
        </w:rPr>
      </w:pPr>
    </w:p>
    <w:p w14:paraId="32CD5966" w14:textId="77777777" w:rsidR="00CD680D" w:rsidRPr="0019282A" w:rsidRDefault="00CD680D" w:rsidP="00CD680D">
      <w:pPr>
        <w:pStyle w:val="Listeafsnit"/>
        <w:numPr>
          <w:ilvl w:val="0"/>
          <w:numId w:val="11"/>
        </w:numPr>
        <w:rPr>
          <w:vanish/>
          <w:color w:val="00B0F0"/>
          <w:highlight w:val="yellow"/>
          <w:lang w:val="en-GB"/>
        </w:rPr>
      </w:pPr>
    </w:p>
    <w:p w14:paraId="7F96AC90" w14:textId="3A02F1F2" w:rsidR="00CD680D" w:rsidDel="000F0D25" w:rsidRDefault="00CD680D" w:rsidP="00CD680D">
      <w:pPr>
        <w:pStyle w:val="Listeafsnit"/>
        <w:numPr>
          <w:ilvl w:val="1"/>
          <w:numId w:val="11"/>
        </w:numPr>
        <w:rPr>
          <w:del w:id="6" w:author="Morten Arendt" w:date="2023-04-25T15:35:00Z"/>
          <w:color w:val="00B0F0"/>
          <w:lang w:val="da-DK"/>
        </w:rPr>
      </w:pPr>
      <w:commentRangeStart w:id="7"/>
      <w:r w:rsidRPr="00D17C2E">
        <w:rPr>
          <w:color w:val="00B0F0"/>
          <w:lang w:val="da-DK"/>
        </w:rPr>
        <w:t xml:space="preserve">Buffet </w:t>
      </w:r>
      <w:commentRangeEnd w:id="7"/>
      <w:r w:rsidR="000F0D25">
        <w:rPr>
          <w:rStyle w:val="Kommentarhenvisning"/>
        </w:rPr>
        <w:commentReference w:id="7"/>
      </w:r>
      <w:r w:rsidRPr="00D17C2E">
        <w:rPr>
          <w:color w:val="00B0F0"/>
          <w:lang w:val="da-DK"/>
        </w:rPr>
        <w:t xml:space="preserve">data </w:t>
      </w:r>
      <w:r w:rsidRPr="00D17C2E">
        <w:rPr>
          <w:color w:val="00B0F0"/>
          <w:highlight w:val="red"/>
          <w:lang w:val="da-DK"/>
        </w:rPr>
        <w:t>BODIL SKAL LÆSE DET HELE</w:t>
      </w:r>
    </w:p>
    <w:p w14:paraId="463CAA51" w14:textId="73F2081C" w:rsidR="000F0D25" w:rsidRPr="000F0D25" w:rsidRDefault="000F0D25">
      <w:pPr>
        <w:pStyle w:val="Listeafsnit"/>
        <w:numPr>
          <w:ilvl w:val="1"/>
          <w:numId w:val="11"/>
        </w:numPr>
        <w:rPr>
          <w:color w:val="00B0F0"/>
          <w:lang w:val="da-DK"/>
          <w:rPrChange w:id="8" w:author="Morten Arendt" w:date="2023-04-25T15:35:00Z">
            <w:rPr>
              <w:lang w:val="da-DK"/>
            </w:rPr>
          </w:rPrChange>
        </w:rPr>
        <w:pPrChange w:id="9" w:author="Morten Arendt" w:date="2023-04-25T15:35:00Z">
          <w:pPr>
            <w:pStyle w:val="Listeafsnit"/>
            <w:ind w:left="792"/>
          </w:pPr>
        </w:pPrChange>
      </w:pPr>
    </w:p>
    <w:p w14:paraId="4B1EFC46" w14:textId="18070000" w:rsidR="00CD680D" w:rsidRPr="00414B49" w:rsidRDefault="00CD680D" w:rsidP="00CD680D">
      <w:pPr>
        <w:pStyle w:val="Listeafsnit"/>
        <w:numPr>
          <w:ilvl w:val="2"/>
          <w:numId w:val="11"/>
        </w:numPr>
        <w:rPr>
          <w:color w:val="00B0F0"/>
          <w:lang w:val="da-DK"/>
        </w:rPr>
      </w:pPr>
      <w:r w:rsidRPr="00414B49">
        <w:rPr>
          <w:color w:val="00B0F0"/>
          <w:lang w:val="da-DK"/>
        </w:rPr>
        <w:t xml:space="preserve"> </w:t>
      </w:r>
      <w:proofErr w:type="spellStart"/>
      <w:r w:rsidRPr="00414B49">
        <w:rPr>
          <w:color w:val="00B0F0"/>
          <w:lang w:val="da-DK"/>
        </w:rPr>
        <w:t>Introduction</w:t>
      </w:r>
      <w:proofErr w:type="spellEnd"/>
      <w:r w:rsidRPr="00414B49">
        <w:rPr>
          <w:color w:val="00B0F0"/>
          <w:lang w:val="da-DK"/>
        </w:rPr>
        <w:t xml:space="preserve"> to buffet data </w:t>
      </w:r>
      <w:r w:rsidR="00414B49" w:rsidRPr="00414B49">
        <w:rPr>
          <w:color w:val="00B0F0"/>
          <w:highlight w:val="red"/>
          <w:lang w:val="da-DK"/>
        </w:rPr>
        <w:t>BODIL SKAL LÆSE DET HELE</w:t>
      </w:r>
    </w:p>
    <w:p w14:paraId="0C72F83E" w14:textId="5AEC940F" w:rsidR="00B22D13" w:rsidRPr="00414B49" w:rsidRDefault="00B22D13" w:rsidP="00B22D13">
      <w:pPr>
        <w:pStyle w:val="Listeafsnit"/>
        <w:numPr>
          <w:ilvl w:val="2"/>
          <w:numId w:val="11"/>
        </w:numPr>
        <w:rPr>
          <w:color w:val="00B0F0"/>
          <w:lang w:val="da-DK"/>
        </w:rPr>
      </w:pPr>
      <w:r w:rsidRPr="00414B49">
        <w:rPr>
          <w:color w:val="00B0F0"/>
          <w:lang w:val="da-DK"/>
        </w:rPr>
        <w:t>Plotting buffet data</w:t>
      </w:r>
      <w:r w:rsidR="00414B49" w:rsidRPr="00414B49">
        <w:rPr>
          <w:color w:val="00B0F0"/>
          <w:highlight w:val="red"/>
          <w:lang w:val="da-DK"/>
        </w:rPr>
        <w:t xml:space="preserve"> BODIL SKAL LÆSE DET HELE</w:t>
      </w:r>
    </w:p>
    <w:p w14:paraId="53D0A31E" w14:textId="27B86143" w:rsidR="00B22D13" w:rsidRPr="00414B49" w:rsidRDefault="00B22D13" w:rsidP="00B22D13">
      <w:pPr>
        <w:pStyle w:val="Listeafsnit"/>
        <w:numPr>
          <w:ilvl w:val="2"/>
          <w:numId w:val="11"/>
        </w:numPr>
        <w:rPr>
          <w:color w:val="00B0F0"/>
          <w:lang w:val="da-DK"/>
        </w:rPr>
      </w:pPr>
      <w:r w:rsidRPr="00414B49">
        <w:rPr>
          <w:color w:val="00B0F0"/>
          <w:lang w:val="da-DK"/>
        </w:rPr>
        <w:t>Mixed model for buffet data</w:t>
      </w:r>
      <w:r w:rsidR="00414B49" w:rsidRPr="00414B49">
        <w:rPr>
          <w:color w:val="00B0F0"/>
          <w:highlight w:val="red"/>
          <w:lang w:val="da-DK"/>
        </w:rPr>
        <w:t xml:space="preserve"> BODIL SKAL LÆSE DET HELE</w:t>
      </w:r>
    </w:p>
    <w:p w14:paraId="330143F5" w14:textId="0378D799" w:rsidR="00B22D13" w:rsidRPr="00414B49" w:rsidRDefault="00B22D13" w:rsidP="00CD680D">
      <w:pPr>
        <w:pStyle w:val="Listeafsnit"/>
        <w:numPr>
          <w:ilvl w:val="1"/>
          <w:numId w:val="11"/>
        </w:numPr>
        <w:rPr>
          <w:color w:val="00B0F0"/>
          <w:lang w:val="da-DK"/>
        </w:rPr>
      </w:pPr>
      <w:proofErr w:type="spellStart"/>
      <w:r w:rsidRPr="00414B49">
        <w:rPr>
          <w:color w:val="00B0F0"/>
          <w:lang w:val="da-DK"/>
        </w:rPr>
        <w:t>S</w:t>
      </w:r>
      <w:r w:rsidR="00AB5785" w:rsidRPr="00414B49">
        <w:rPr>
          <w:color w:val="00B0F0"/>
          <w:lang w:val="da-DK"/>
        </w:rPr>
        <w:t>urvey</w:t>
      </w:r>
      <w:proofErr w:type="spellEnd"/>
      <w:r w:rsidR="00AB5785" w:rsidRPr="00414B49">
        <w:rPr>
          <w:color w:val="00B0F0"/>
          <w:lang w:val="da-DK"/>
        </w:rPr>
        <w:t xml:space="preserve"> data</w:t>
      </w:r>
      <w:r w:rsidR="00414B49" w:rsidRPr="00414B49">
        <w:rPr>
          <w:color w:val="00B0F0"/>
          <w:highlight w:val="red"/>
          <w:lang w:val="da-DK"/>
        </w:rPr>
        <w:t xml:space="preserve"> BODIL SKAL LÆSE DET HELE</w:t>
      </w:r>
    </w:p>
    <w:p w14:paraId="4CCFB47D" w14:textId="1AE418BA" w:rsidR="00B22D13" w:rsidRPr="00414B49" w:rsidRDefault="00B22D13" w:rsidP="00B22D13">
      <w:pPr>
        <w:pStyle w:val="Listeafsnit"/>
        <w:numPr>
          <w:ilvl w:val="2"/>
          <w:numId w:val="11"/>
        </w:numPr>
        <w:rPr>
          <w:color w:val="00B0F0"/>
          <w:lang w:val="da-DK"/>
        </w:rPr>
      </w:pPr>
      <w:r w:rsidRPr="00414B49">
        <w:rPr>
          <w:color w:val="00B0F0"/>
          <w:lang w:val="da-DK"/>
        </w:rPr>
        <w:t xml:space="preserve">Plotting </w:t>
      </w:r>
      <w:proofErr w:type="spellStart"/>
      <w:r w:rsidRPr="00414B49">
        <w:rPr>
          <w:color w:val="00B0F0"/>
          <w:lang w:val="da-DK"/>
        </w:rPr>
        <w:t>survey</w:t>
      </w:r>
      <w:proofErr w:type="spellEnd"/>
      <w:r w:rsidRPr="00414B49">
        <w:rPr>
          <w:color w:val="00B0F0"/>
          <w:lang w:val="da-DK"/>
        </w:rPr>
        <w:t xml:space="preserve"> data</w:t>
      </w:r>
      <w:r w:rsidR="00414B49" w:rsidRPr="00414B49">
        <w:rPr>
          <w:color w:val="00B0F0"/>
          <w:highlight w:val="red"/>
          <w:lang w:val="da-DK"/>
        </w:rPr>
        <w:t xml:space="preserve"> BODIL SKAL LÆSE DET HELE</w:t>
      </w:r>
    </w:p>
    <w:p w14:paraId="55258BF7" w14:textId="6B5B46C9" w:rsidR="0019282A" w:rsidRPr="00414B49" w:rsidRDefault="0019282A" w:rsidP="00B22D13">
      <w:pPr>
        <w:pStyle w:val="Listeafsnit"/>
        <w:numPr>
          <w:ilvl w:val="2"/>
          <w:numId w:val="11"/>
        </w:numPr>
        <w:rPr>
          <w:color w:val="00B0F0"/>
          <w:lang w:val="da-DK"/>
        </w:rPr>
      </w:pPr>
      <w:proofErr w:type="spellStart"/>
      <w:r w:rsidRPr="00414B49">
        <w:rPr>
          <w:color w:val="00B0F0"/>
          <w:lang w:val="da-DK"/>
        </w:rPr>
        <w:t>Linear</w:t>
      </w:r>
      <w:proofErr w:type="spellEnd"/>
      <w:r w:rsidRPr="00414B49">
        <w:rPr>
          <w:color w:val="00B0F0"/>
          <w:lang w:val="da-DK"/>
        </w:rPr>
        <w:t xml:space="preserve"> model for buffet data</w:t>
      </w:r>
      <w:r w:rsidR="00414B49" w:rsidRPr="00414B49">
        <w:rPr>
          <w:color w:val="00B0F0"/>
          <w:highlight w:val="red"/>
          <w:lang w:val="da-DK"/>
        </w:rPr>
        <w:t xml:space="preserve"> BODIL SKAL LÆSE DET HELE</w:t>
      </w:r>
    </w:p>
    <w:p w14:paraId="441961C2" w14:textId="3AA0C8F0" w:rsidR="0019282A" w:rsidRPr="00414B49" w:rsidRDefault="0019282A" w:rsidP="00B22D13">
      <w:pPr>
        <w:pStyle w:val="Listeafsnit"/>
        <w:numPr>
          <w:ilvl w:val="2"/>
          <w:numId w:val="11"/>
        </w:numPr>
        <w:rPr>
          <w:color w:val="00B0F0"/>
          <w:lang w:val="da-DK"/>
        </w:rPr>
      </w:pPr>
      <w:r w:rsidRPr="00414B49">
        <w:rPr>
          <w:color w:val="00B0F0"/>
          <w:lang w:val="da-DK"/>
        </w:rPr>
        <w:t xml:space="preserve">Post-hoc test for </w:t>
      </w:r>
      <w:proofErr w:type="spellStart"/>
      <w:r w:rsidRPr="00414B49">
        <w:rPr>
          <w:color w:val="00B0F0"/>
          <w:lang w:val="da-DK"/>
        </w:rPr>
        <w:t>survey</w:t>
      </w:r>
      <w:proofErr w:type="spellEnd"/>
      <w:r w:rsidRPr="00414B49">
        <w:rPr>
          <w:color w:val="00B0F0"/>
          <w:lang w:val="da-DK"/>
        </w:rPr>
        <w:t xml:space="preserve"> data</w:t>
      </w:r>
      <w:r w:rsidR="00414B49" w:rsidRPr="00414B49">
        <w:rPr>
          <w:color w:val="00B0F0"/>
          <w:highlight w:val="red"/>
          <w:lang w:val="da-DK"/>
        </w:rPr>
        <w:t xml:space="preserve"> BODIL SKAL LÆSE DET HELE</w:t>
      </w:r>
    </w:p>
    <w:p w14:paraId="1936458C" w14:textId="45496ADD" w:rsidR="0019282A" w:rsidRPr="0019282A" w:rsidRDefault="0019282A" w:rsidP="00CD680D">
      <w:pPr>
        <w:pStyle w:val="Listeafsnit"/>
        <w:numPr>
          <w:ilvl w:val="1"/>
          <w:numId w:val="11"/>
        </w:numPr>
        <w:rPr>
          <w:color w:val="00B0F0"/>
          <w:lang w:val="en-GB"/>
        </w:rPr>
      </w:pPr>
      <w:r w:rsidRPr="0019282A">
        <w:rPr>
          <w:color w:val="00B0F0"/>
          <w:lang w:val="en-GB"/>
        </w:rPr>
        <w:t xml:space="preserve">Combining consumption and survey data </w:t>
      </w:r>
      <w:r w:rsidR="00414B49" w:rsidRPr="0019282A">
        <w:rPr>
          <w:color w:val="00B0F0"/>
          <w:highlight w:val="red"/>
          <w:lang w:val="en-GB"/>
        </w:rPr>
        <w:t>BODIL SKAL LÆSE DET HELE</w:t>
      </w:r>
    </w:p>
    <w:p w14:paraId="43D418AD" w14:textId="37ABE51F" w:rsidR="00DA6942" w:rsidRPr="006F5FE4" w:rsidRDefault="00DA6942" w:rsidP="00DA6942">
      <w:pPr>
        <w:pStyle w:val="Listeafsnit"/>
        <w:numPr>
          <w:ilvl w:val="0"/>
          <w:numId w:val="3"/>
        </w:numPr>
        <w:rPr>
          <w:color w:val="00B0F0"/>
          <w:highlight w:val="yellow"/>
          <w:lang w:val="da-DK"/>
        </w:rPr>
      </w:pPr>
      <w:r w:rsidRPr="006F5FE4">
        <w:rPr>
          <w:color w:val="00B0F0"/>
          <w:highlight w:val="yellow"/>
          <w:lang w:val="da-DK"/>
        </w:rPr>
        <w:t xml:space="preserve">MST </w:t>
      </w:r>
      <w:proofErr w:type="spellStart"/>
      <w:r w:rsidRPr="006F5FE4">
        <w:rPr>
          <w:color w:val="00B0F0"/>
          <w:highlight w:val="yellow"/>
          <w:lang w:val="da-DK"/>
        </w:rPr>
        <w:t>Exercises</w:t>
      </w:r>
      <w:proofErr w:type="spellEnd"/>
      <w:r w:rsidR="006F5FE4" w:rsidRPr="006F5FE4">
        <w:rPr>
          <w:color w:val="00B0F0"/>
          <w:highlight w:val="yellow"/>
          <w:lang w:val="da-DK"/>
        </w:rPr>
        <w:t xml:space="preserve"> –</w:t>
      </w:r>
      <w:r w:rsidR="006F5FE4" w:rsidRPr="00650402">
        <w:rPr>
          <w:color w:val="00B0F0"/>
          <w:highlight w:val="yellow"/>
          <w:lang w:val="da-DK"/>
        </w:rPr>
        <w:t xml:space="preserve"> </w:t>
      </w:r>
      <w:r w:rsidR="00650402" w:rsidRPr="00650402">
        <w:rPr>
          <w:color w:val="00B0F0"/>
          <w:highlight w:val="red"/>
          <w:lang w:val="da-DK"/>
        </w:rPr>
        <w:t>mangler</w:t>
      </w:r>
      <w:r w:rsidR="00B22D13">
        <w:rPr>
          <w:color w:val="00B0F0"/>
          <w:highlight w:val="red"/>
          <w:lang w:val="da-DK"/>
        </w:rPr>
        <w:t>, laves til 2024 med 2023 data!</w:t>
      </w:r>
    </w:p>
    <w:p w14:paraId="76CB19B6" w14:textId="6D8FF0E2" w:rsidR="005F068B" w:rsidRDefault="00AA023C" w:rsidP="00650402">
      <w:pPr>
        <w:pStyle w:val="Listeafsnit"/>
        <w:numPr>
          <w:ilvl w:val="0"/>
          <w:numId w:val="3"/>
        </w:numPr>
        <w:rPr>
          <w:color w:val="00B050"/>
          <w:highlight w:val="lightGray"/>
          <w:lang w:val="da-DK"/>
        </w:rPr>
      </w:pPr>
      <w:r w:rsidRPr="00650402">
        <w:rPr>
          <w:color w:val="00B050"/>
          <w:highlight w:val="lightGray"/>
          <w:lang w:val="da-DK"/>
        </w:rPr>
        <w:t>FMCR COURSE HERE</w:t>
      </w:r>
      <w:r w:rsidR="00650402" w:rsidRPr="00650402">
        <w:rPr>
          <w:color w:val="00B050"/>
          <w:highlight w:val="lightGray"/>
          <w:lang w:val="da-DK"/>
        </w:rPr>
        <w:t xml:space="preserve"> med intro først, at det er </w:t>
      </w:r>
      <w:r w:rsidR="005F068B" w:rsidRPr="00650402">
        <w:rPr>
          <w:color w:val="00B050"/>
          <w:highlight w:val="lightGray"/>
          <w:lang w:val="da-DK"/>
        </w:rPr>
        <w:t xml:space="preserve">Large </w:t>
      </w:r>
      <w:proofErr w:type="spellStart"/>
      <w:r w:rsidR="005F068B" w:rsidRPr="00650402">
        <w:rPr>
          <w:color w:val="00B050"/>
          <w:highlight w:val="lightGray"/>
          <w:lang w:val="da-DK"/>
        </w:rPr>
        <w:t>survey</w:t>
      </w:r>
      <w:proofErr w:type="spellEnd"/>
      <w:r w:rsidR="005F068B" w:rsidRPr="00650402">
        <w:rPr>
          <w:color w:val="00B050"/>
          <w:highlight w:val="lightGray"/>
          <w:lang w:val="da-DK"/>
        </w:rPr>
        <w:t xml:space="preserve"> data</w:t>
      </w:r>
      <w:r w:rsidR="00650402">
        <w:rPr>
          <w:color w:val="00B050"/>
          <w:highlight w:val="lightGray"/>
          <w:lang w:val="da-DK"/>
        </w:rPr>
        <w:t xml:space="preserve">. DA kan gøres på flere forsk måder. I dette kurser laver vi cluster analyse.  </w:t>
      </w:r>
    </w:p>
    <w:p w14:paraId="10AF5232" w14:textId="5BAE7E8C" w:rsidR="00F75727" w:rsidRDefault="00F75727" w:rsidP="005F068B">
      <w:pPr>
        <w:pStyle w:val="Listeafsnit"/>
        <w:numPr>
          <w:ilvl w:val="1"/>
          <w:numId w:val="3"/>
        </w:numPr>
        <w:rPr>
          <w:color w:val="00B050"/>
          <w:highlight w:val="lightGray"/>
          <w:lang w:val="en-GB"/>
        </w:rPr>
      </w:pPr>
      <w:r w:rsidRPr="007B45A3">
        <w:rPr>
          <w:color w:val="00B050"/>
          <w:highlight w:val="lightGray"/>
          <w:lang w:val="en-GB"/>
        </w:rPr>
        <w:t xml:space="preserve">Table one </w:t>
      </w:r>
      <w:r w:rsidR="003834A7">
        <w:rPr>
          <w:color w:val="00B050"/>
          <w:highlight w:val="lightGray"/>
          <w:lang w:val="en-GB"/>
        </w:rPr>
        <w:t>(på fake survey 2018-2022)</w:t>
      </w:r>
    </w:p>
    <w:p w14:paraId="6FA181F3" w14:textId="647B1F0D" w:rsidR="00650402" w:rsidRPr="00650402" w:rsidRDefault="00650402" w:rsidP="005F068B">
      <w:pPr>
        <w:pStyle w:val="Listeafsnit"/>
        <w:numPr>
          <w:ilvl w:val="1"/>
          <w:numId w:val="3"/>
        </w:numPr>
        <w:rPr>
          <w:color w:val="00B050"/>
          <w:highlight w:val="lightGray"/>
          <w:lang w:val="da-DK"/>
        </w:rPr>
      </w:pPr>
      <w:proofErr w:type="spellStart"/>
      <w:r w:rsidRPr="00650402">
        <w:rPr>
          <w:color w:val="00B050"/>
          <w:highlight w:val="lightGray"/>
          <w:lang w:val="da-DK"/>
        </w:rPr>
        <w:t>Descript</w:t>
      </w:r>
      <w:proofErr w:type="spellEnd"/>
      <w:r w:rsidRPr="00650402">
        <w:rPr>
          <w:color w:val="00B050"/>
          <w:highlight w:val="lightGray"/>
          <w:lang w:val="da-DK"/>
        </w:rPr>
        <w:t xml:space="preserve"> stats (</w:t>
      </w:r>
      <w:r>
        <w:rPr>
          <w:color w:val="00B050"/>
          <w:highlight w:val="lightGray"/>
          <w:lang w:val="da-DK"/>
        </w:rPr>
        <w:t xml:space="preserve">fake </w:t>
      </w:r>
      <w:proofErr w:type="spellStart"/>
      <w:r>
        <w:rPr>
          <w:color w:val="00B050"/>
          <w:highlight w:val="lightGray"/>
          <w:lang w:val="da-DK"/>
        </w:rPr>
        <w:t>survey</w:t>
      </w:r>
      <w:proofErr w:type="spellEnd"/>
      <w:r>
        <w:rPr>
          <w:color w:val="00B050"/>
          <w:highlight w:val="lightGray"/>
          <w:lang w:val="da-DK"/>
        </w:rPr>
        <w:t>)</w:t>
      </w:r>
      <w:r w:rsidR="00F26302">
        <w:rPr>
          <w:color w:val="00B050"/>
          <w:highlight w:val="lightGray"/>
          <w:lang w:val="da-DK"/>
        </w:rPr>
        <w:t xml:space="preserve"> – </w:t>
      </w:r>
      <w:r w:rsidR="00F26302" w:rsidRPr="00F26302">
        <w:rPr>
          <w:color w:val="00B050"/>
          <w:highlight w:val="red"/>
          <w:lang w:val="da-DK"/>
        </w:rPr>
        <w:t>Der mangler lidt forklaringer på nogle plots + andre koder, og så skal der tages stilling til, om noget af introduktionen skal fjernes/flyttes til den generelle intro i bogen</w:t>
      </w:r>
    </w:p>
    <w:p w14:paraId="06142DBB" w14:textId="56FA0A06" w:rsidR="005F068B" w:rsidRPr="0021104E" w:rsidRDefault="005F068B" w:rsidP="005F068B">
      <w:pPr>
        <w:pStyle w:val="Listeafsnit"/>
        <w:numPr>
          <w:ilvl w:val="1"/>
          <w:numId w:val="3"/>
        </w:numPr>
        <w:rPr>
          <w:color w:val="00B050"/>
          <w:highlight w:val="lightGray"/>
          <w:lang w:val="da-DK"/>
        </w:rPr>
      </w:pPr>
      <w:r w:rsidRPr="0021104E">
        <w:rPr>
          <w:color w:val="00B050"/>
          <w:highlight w:val="lightGray"/>
          <w:lang w:val="da-DK"/>
        </w:rPr>
        <w:t xml:space="preserve">Cluster </w:t>
      </w:r>
      <w:proofErr w:type="spellStart"/>
      <w:r w:rsidRPr="0021104E">
        <w:rPr>
          <w:color w:val="00B050"/>
          <w:highlight w:val="lightGray"/>
          <w:lang w:val="da-DK"/>
        </w:rPr>
        <w:t>analysis</w:t>
      </w:r>
      <w:proofErr w:type="spellEnd"/>
      <w:r w:rsidR="0021104E" w:rsidRPr="0021104E">
        <w:rPr>
          <w:color w:val="00B050"/>
          <w:highlight w:val="lightGray"/>
          <w:lang w:val="da-DK"/>
        </w:rPr>
        <w:t xml:space="preserve"> (</w:t>
      </w:r>
      <w:proofErr w:type="spellStart"/>
      <w:r w:rsidR="0021104E" w:rsidRPr="0021104E">
        <w:rPr>
          <w:color w:val="00B050"/>
          <w:highlight w:val="lightGray"/>
          <w:lang w:val="da-DK"/>
        </w:rPr>
        <w:t>EUqpc</w:t>
      </w:r>
      <w:proofErr w:type="spellEnd"/>
      <w:r w:rsidR="00587224">
        <w:rPr>
          <w:color w:val="00B050"/>
          <w:highlight w:val="lightGray"/>
          <w:lang w:val="da-DK"/>
        </w:rPr>
        <w:t xml:space="preserve"> = pork</w:t>
      </w:r>
      <w:r w:rsidR="0021104E" w:rsidRPr="0021104E">
        <w:rPr>
          <w:color w:val="00B050"/>
          <w:highlight w:val="lightGray"/>
          <w:lang w:val="da-DK"/>
        </w:rPr>
        <w:t>, Juliu</w:t>
      </w:r>
      <w:r w:rsidR="0021104E">
        <w:rPr>
          <w:color w:val="00B050"/>
          <w:highlight w:val="lightGray"/>
          <w:lang w:val="da-DK"/>
        </w:rPr>
        <w:t>s</w:t>
      </w:r>
      <w:r w:rsidR="0021104E" w:rsidRPr="0021104E">
        <w:rPr>
          <w:color w:val="00B050"/>
          <w:highlight w:val="lightGray"/>
          <w:lang w:val="da-DK"/>
        </w:rPr>
        <w:t xml:space="preserve"> re</w:t>
      </w:r>
      <w:r w:rsidR="0021104E">
        <w:rPr>
          <w:color w:val="00B050"/>
          <w:highlight w:val="lightGray"/>
          <w:lang w:val="da-DK"/>
        </w:rPr>
        <w:t>tte arket i Dropbox til, således ikke relevante data slettes – data simplificeres)</w:t>
      </w:r>
      <w:r w:rsidR="00F26302">
        <w:rPr>
          <w:color w:val="00B050"/>
          <w:highlight w:val="lightGray"/>
          <w:lang w:val="da-DK"/>
        </w:rPr>
        <w:t xml:space="preserve"> – </w:t>
      </w:r>
      <w:r w:rsidR="00F26302" w:rsidRPr="00F26302">
        <w:rPr>
          <w:color w:val="00B050"/>
          <w:highlight w:val="red"/>
          <w:lang w:val="da-DK"/>
        </w:rPr>
        <w:t>Ikke så vigtigt, vi bruger bare variable vi kender, og snakker ikke om resten</w:t>
      </w:r>
    </w:p>
    <w:p w14:paraId="4E488B55" w14:textId="7D28B03D" w:rsidR="005F068B" w:rsidRPr="00F26302" w:rsidRDefault="005F068B" w:rsidP="005F068B">
      <w:pPr>
        <w:pStyle w:val="Listeafsnit"/>
        <w:numPr>
          <w:ilvl w:val="2"/>
          <w:numId w:val="3"/>
        </w:numPr>
        <w:rPr>
          <w:color w:val="00B050"/>
          <w:highlight w:val="red"/>
          <w:lang w:val="da-DK"/>
        </w:rPr>
      </w:pPr>
      <w:r w:rsidRPr="00F26302">
        <w:rPr>
          <w:color w:val="00B050"/>
          <w:highlight w:val="lightGray"/>
          <w:lang w:val="da-DK"/>
        </w:rPr>
        <w:t xml:space="preserve">K </w:t>
      </w:r>
      <w:proofErr w:type="spellStart"/>
      <w:r w:rsidRPr="00F26302">
        <w:rPr>
          <w:color w:val="00B050"/>
          <w:highlight w:val="lightGray"/>
          <w:lang w:val="da-DK"/>
        </w:rPr>
        <w:t>means</w:t>
      </w:r>
      <w:proofErr w:type="spellEnd"/>
      <w:r w:rsidR="00F26302" w:rsidRPr="00F26302">
        <w:rPr>
          <w:color w:val="00B050"/>
          <w:highlight w:val="lightGray"/>
          <w:lang w:val="da-DK"/>
        </w:rPr>
        <w:t xml:space="preserve"> – </w:t>
      </w:r>
      <w:r w:rsidR="00F26302" w:rsidRPr="00F26302">
        <w:rPr>
          <w:color w:val="00B050"/>
          <w:highlight w:val="red"/>
          <w:lang w:val="da-DK"/>
        </w:rPr>
        <w:t>er forklaret meget fint, men måske at nogle af plottene skal forklares bedre?</w:t>
      </w:r>
    </w:p>
    <w:p w14:paraId="7A46C04E" w14:textId="43DECEA1" w:rsidR="005F068B" w:rsidRPr="00F26302" w:rsidRDefault="005F068B" w:rsidP="005F068B">
      <w:pPr>
        <w:pStyle w:val="Listeafsnit"/>
        <w:numPr>
          <w:ilvl w:val="2"/>
          <w:numId w:val="3"/>
        </w:numPr>
        <w:rPr>
          <w:color w:val="00B050"/>
          <w:highlight w:val="red"/>
          <w:lang w:val="da-DK"/>
        </w:rPr>
      </w:pPr>
      <w:proofErr w:type="spellStart"/>
      <w:r w:rsidRPr="00F26302">
        <w:rPr>
          <w:color w:val="00B050"/>
          <w:highlight w:val="lightGray"/>
          <w:lang w:val="da-DK"/>
        </w:rPr>
        <w:t>Choosing</w:t>
      </w:r>
      <w:proofErr w:type="spellEnd"/>
      <w:r w:rsidRPr="00F26302">
        <w:rPr>
          <w:color w:val="00B050"/>
          <w:highlight w:val="lightGray"/>
          <w:lang w:val="da-DK"/>
        </w:rPr>
        <w:t xml:space="preserve"> segments by </w:t>
      </w:r>
      <w:proofErr w:type="spellStart"/>
      <w:r w:rsidRPr="00F26302">
        <w:rPr>
          <w:color w:val="00B050"/>
          <w:highlight w:val="lightGray"/>
          <w:lang w:val="da-DK"/>
        </w:rPr>
        <w:t>attributes</w:t>
      </w:r>
      <w:proofErr w:type="spellEnd"/>
      <w:r w:rsidR="00F26302" w:rsidRPr="00F26302">
        <w:rPr>
          <w:color w:val="00B050"/>
          <w:highlight w:val="lightGray"/>
          <w:lang w:val="da-DK"/>
        </w:rPr>
        <w:t xml:space="preserve"> –</w:t>
      </w:r>
      <w:r w:rsidR="00F26302" w:rsidRPr="00F26302">
        <w:rPr>
          <w:color w:val="00B050"/>
          <w:highlight w:val="red"/>
          <w:lang w:val="da-DK"/>
        </w:rPr>
        <w:t xml:space="preserve"> Hvis der her menes “</w:t>
      </w:r>
      <w:proofErr w:type="spellStart"/>
      <w:r w:rsidR="00F26302" w:rsidRPr="00F26302">
        <w:rPr>
          <w:color w:val="00B050"/>
          <w:highlight w:val="red"/>
          <w:lang w:val="da-DK"/>
        </w:rPr>
        <w:t>Table</w:t>
      </w:r>
      <w:proofErr w:type="spellEnd"/>
      <w:r w:rsidR="00F26302" w:rsidRPr="00F26302">
        <w:rPr>
          <w:color w:val="00B050"/>
          <w:highlight w:val="red"/>
          <w:lang w:val="da-DK"/>
        </w:rPr>
        <w:t xml:space="preserve"> 1”, så er der skrevet noget, men koden skal forklares bedre, og der skal kigges generelt på den røde tråd i hele det kapitel.</w:t>
      </w:r>
    </w:p>
    <w:p w14:paraId="2873BC00" w14:textId="44530954" w:rsidR="005F068B" w:rsidRPr="007B45A3" w:rsidRDefault="005F068B" w:rsidP="005F068B">
      <w:pPr>
        <w:pStyle w:val="Listeafsnit"/>
        <w:numPr>
          <w:ilvl w:val="1"/>
          <w:numId w:val="3"/>
        </w:numPr>
        <w:rPr>
          <w:color w:val="00B050"/>
          <w:highlight w:val="lightGray"/>
          <w:lang w:val="en-GB"/>
        </w:rPr>
      </w:pPr>
      <w:r w:rsidRPr="007B45A3">
        <w:rPr>
          <w:color w:val="00B050"/>
          <w:highlight w:val="lightGray"/>
          <w:lang w:val="en-GB"/>
        </w:rPr>
        <w:t>Cluster profiling</w:t>
      </w:r>
    </w:p>
    <w:p w14:paraId="4099AF83" w14:textId="14368597" w:rsidR="005F068B" w:rsidRPr="00F26302" w:rsidRDefault="005F068B" w:rsidP="005F068B">
      <w:pPr>
        <w:pStyle w:val="Listeafsnit"/>
        <w:numPr>
          <w:ilvl w:val="2"/>
          <w:numId w:val="3"/>
        </w:numPr>
        <w:rPr>
          <w:color w:val="00B050"/>
          <w:highlight w:val="lightGray"/>
          <w:lang w:val="da-DK"/>
        </w:rPr>
      </w:pPr>
      <w:proofErr w:type="spellStart"/>
      <w:r w:rsidRPr="00F26302">
        <w:rPr>
          <w:color w:val="00B050"/>
          <w:highlight w:val="lightGray"/>
          <w:lang w:val="da-DK"/>
        </w:rPr>
        <w:t>Logistic</w:t>
      </w:r>
      <w:proofErr w:type="spellEnd"/>
      <w:r w:rsidRPr="00F26302">
        <w:rPr>
          <w:color w:val="00B050"/>
          <w:highlight w:val="lightGray"/>
          <w:lang w:val="da-DK"/>
        </w:rPr>
        <w:t xml:space="preserve"> regression</w:t>
      </w:r>
      <w:r w:rsidR="00F26302" w:rsidRPr="00F26302">
        <w:rPr>
          <w:color w:val="00B050"/>
          <w:highlight w:val="lightGray"/>
          <w:lang w:val="da-DK"/>
        </w:rPr>
        <w:t xml:space="preserve"> – </w:t>
      </w:r>
      <w:r w:rsidR="00F26302" w:rsidRPr="00F26302">
        <w:rPr>
          <w:color w:val="00B050"/>
          <w:highlight w:val="red"/>
          <w:lang w:val="da-DK"/>
        </w:rPr>
        <w:t>Der er vildt meget god information + kode i både ”</w:t>
      </w:r>
      <w:proofErr w:type="spellStart"/>
      <w:r w:rsidR="00F26302" w:rsidRPr="00F26302">
        <w:rPr>
          <w:color w:val="00B050"/>
          <w:highlight w:val="red"/>
          <w:lang w:val="da-DK"/>
        </w:rPr>
        <w:t>ProfilingSegments</w:t>
      </w:r>
      <w:proofErr w:type="spellEnd"/>
      <w:r w:rsidR="00F26302" w:rsidRPr="00F26302">
        <w:rPr>
          <w:color w:val="00B050"/>
          <w:highlight w:val="red"/>
          <w:lang w:val="da-DK"/>
        </w:rPr>
        <w:t>” og ”</w:t>
      </w:r>
      <w:proofErr w:type="spellStart"/>
      <w:r w:rsidR="00F26302" w:rsidRPr="00F26302">
        <w:rPr>
          <w:color w:val="00B050"/>
          <w:highlight w:val="red"/>
          <w:lang w:val="da-DK"/>
        </w:rPr>
        <w:t>LogisticRegression</w:t>
      </w:r>
      <w:proofErr w:type="spellEnd"/>
      <w:r w:rsidR="00F26302" w:rsidRPr="00F26302">
        <w:rPr>
          <w:color w:val="00B050"/>
          <w:highlight w:val="red"/>
          <w:lang w:val="da-DK"/>
        </w:rPr>
        <w:t>”, men det der mangler, er dels noget mere forklaring på koderne, og dels en rød tråd igennem profilingen. Der står en smule mere inde i alle de individuelle .</w:t>
      </w:r>
      <w:proofErr w:type="spellStart"/>
      <w:r w:rsidR="00F26302" w:rsidRPr="00F26302">
        <w:rPr>
          <w:color w:val="00B050"/>
          <w:highlight w:val="red"/>
          <w:lang w:val="da-DK"/>
        </w:rPr>
        <w:t>rmd</w:t>
      </w:r>
      <w:proofErr w:type="spellEnd"/>
      <w:r w:rsidR="00F26302" w:rsidRPr="00F26302">
        <w:rPr>
          <w:color w:val="00B050"/>
          <w:highlight w:val="red"/>
          <w:lang w:val="da-DK"/>
        </w:rPr>
        <w:t>-filer (for alle emnerne til kurset), men det der står her i word-dokumentet er det overordnede.</w:t>
      </w:r>
    </w:p>
    <w:p w14:paraId="1A06E899" w14:textId="4D1C91FB" w:rsidR="00F75727" w:rsidRPr="008771C8" w:rsidRDefault="00F75727" w:rsidP="00F75727">
      <w:pPr>
        <w:pStyle w:val="Listeafsnit"/>
        <w:numPr>
          <w:ilvl w:val="0"/>
          <w:numId w:val="3"/>
        </w:numPr>
        <w:rPr>
          <w:color w:val="00B050"/>
          <w:highlight w:val="red"/>
          <w:lang w:val="da-DK"/>
        </w:rPr>
      </w:pPr>
      <w:r w:rsidRPr="0021104E">
        <w:rPr>
          <w:color w:val="00B050"/>
          <w:highlight w:val="lightGray"/>
          <w:lang w:val="da-DK"/>
        </w:rPr>
        <w:t xml:space="preserve">FMCR </w:t>
      </w:r>
      <w:proofErr w:type="spellStart"/>
      <w:r w:rsidRPr="0021104E">
        <w:rPr>
          <w:color w:val="00B050"/>
          <w:highlight w:val="lightGray"/>
          <w:lang w:val="da-DK"/>
        </w:rPr>
        <w:t>exerises</w:t>
      </w:r>
      <w:proofErr w:type="spellEnd"/>
      <w:r w:rsidRPr="0021104E">
        <w:rPr>
          <w:color w:val="00B050"/>
          <w:highlight w:val="lightGray"/>
          <w:lang w:val="da-DK"/>
        </w:rPr>
        <w:t xml:space="preserve"> on big data EU</w:t>
      </w:r>
      <w:r w:rsidR="0021104E" w:rsidRPr="0021104E">
        <w:rPr>
          <w:color w:val="00B050"/>
          <w:highlight w:val="lightGray"/>
          <w:lang w:val="da-DK"/>
        </w:rPr>
        <w:t xml:space="preserve"> + </w:t>
      </w:r>
      <w:proofErr w:type="spellStart"/>
      <w:r w:rsidR="0021104E" w:rsidRPr="0021104E">
        <w:rPr>
          <w:color w:val="00B050"/>
          <w:highlight w:val="lightGray"/>
          <w:lang w:val="da-DK"/>
        </w:rPr>
        <w:t>reipurt</w:t>
      </w:r>
      <w:proofErr w:type="spellEnd"/>
      <w:r w:rsidR="0021104E" w:rsidRPr="0021104E">
        <w:rPr>
          <w:color w:val="00B050"/>
          <w:highlight w:val="lightGray"/>
          <w:lang w:val="da-DK"/>
        </w:rPr>
        <w:t xml:space="preserve"> data (denne hedder</w:t>
      </w:r>
      <w:r w:rsidR="0021104E">
        <w:rPr>
          <w:color w:val="00B050"/>
          <w:highlight w:val="lightGray"/>
          <w:lang w:val="da-DK"/>
        </w:rPr>
        <w:t xml:space="preserve"> ”</w:t>
      </w:r>
      <w:proofErr w:type="spellStart"/>
      <w:r w:rsidR="0021104E">
        <w:rPr>
          <w:color w:val="00B050"/>
          <w:highlight w:val="lightGray"/>
          <w:lang w:val="da-DK"/>
        </w:rPr>
        <w:t>mimic</w:t>
      </w:r>
      <w:proofErr w:type="spellEnd"/>
      <w:r w:rsidR="0021104E">
        <w:rPr>
          <w:color w:val="00B050"/>
          <w:highlight w:val="lightGray"/>
          <w:lang w:val="da-DK"/>
        </w:rPr>
        <w:t xml:space="preserve"> data </w:t>
      </w:r>
      <w:proofErr w:type="spellStart"/>
      <w:r w:rsidR="0021104E">
        <w:rPr>
          <w:color w:val="00B050"/>
          <w:highlight w:val="lightGray"/>
          <w:lang w:val="da-DK"/>
        </w:rPr>
        <w:t>tables</w:t>
      </w:r>
      <w:proofErr w:type="spellEnd"/>
      <w:r w:rsidR="0021104E">
        <w:rPr>
          <w:color w:val="00B050"/>
          <w:highlight w:val="lightGray"/>
          <w:lang w:val="da-DK"/>
        </w:rPr>
        <w:t xml:space="preserve">”, måske vi skal skrive forslag til kommandoer eller </w:t>
      </w:r>
      <w:proofErr w:type="spellStart"/>
      <w:r w:rsidR="0021104E">
        <w:rPr>
          <w:color w:val="00B050"/>
          <w:highlight w:val="lightGray"/>
          <w:lang w:val="da-DK"/>
        </w:rPr>
        <w:t>sørege</w:t>
      </w:r>
      <w:proofErr w:type="spellEnd"/>
      <w:r w:rsidR="0021104E">
        <w:rPr>
          <w:color w:val="00B050"/>
          <w:highlight w:val="lightGray"/>
          <w:lang w:val="da-DK"/>
        </w:rPr>
        <w:t xml:space="preserve"> for de kommer igennem de vigtigste steps med lidt ledende spørgsmål? Fx at finde hvilke variable der skal laves clustre efter. Sørge for de også laver en </w:t>
      </w:r>
      <w:proofErr w:type="spellStart"/>
      <w:r w:rsidR="0021104E">
        <w:rPr>
          <w:color w:val="00B050"/>
          <w:highlight w:val="lightGray"/>
          <w:lang w:val="da-DK"/>
        </w:rPr>
        <w:t>Table</w:t>
      </w:r>
      <w:proofErr w:type="spellEnd"/>
      <w:r w:rsidR="0021104E">
        <w:rPr>
          <w:color w:val="00B050"/>
          <w:highlight w:val="lightGray"/>
          <w:lang w:val="da-DK"/>
        </w:rPr>
        <w:t xml:space="preserve"> </w:t>
      </w:r>
      <w:proofErr w:type="spellStart"/>
      <w:r w:rsidR="0021104E">
        <w:rPr>
          <w:color w:val="00B050"/>
          <w:highlight w:val="lightGray"/>
          <w:lang w:val="da-DK"/>
        </w:rPr>
        <w:t>one</w:t>
      </w:r>
      <w:proofErr w:type="spellEnd"/>
      <w:r w:rsidR="0021104E">
        <w:rPr>
          <w:color w:val="00B050"/>
          <w:highlight w:val="lightGray"/>
          <w:lang w:val="da-DK"/>
        </w:rPr>
        <w:t xml:space="preserve">. Stille </w:t>
      </w:r>
      <w:proofErr w:type="spellStart"/>
      <w:r w:rsidR="0021104E">
        <w:rPr>
          <w:color w:val="00B050"/>
          <w:highlight w:val="lightGray"/>
          <w:lang w:val="da-DK"/>
        </w:rPr>
        <w:t>spørgmål</w:t>
      </w:r>
      <w:proofErr w:type="spellEnd"/>
      <w:r w:rsidR="0021104E">
        <w:rPr>
          <w:color w:val="00B050"/>
          <w:highlight w:val="lightGray"/>
          <w:lang w:val="da-DK"/>
        </w:rPr>
        <w:t xml:space="preserve"> i øvelserne)</w:t>
      </w:r>
      <w:r w:rsidR="008771C8">
        <w:rPr>
          <w:color w:val="00B050"/>
          <w:highlight w:val="lightGray"/>
          <w:lang w:val="da-DK"/>
        </w:rPr>
        <w:t xml:space="preserve"> – </w:t>
      </w:r>
      <w:r w:rsidR="008771C8" w:rsidRPr="008771C8">
        <w:rPr>
          <w:color w:val="00B050"/>
          <w:highlight w:val="red"/>
          <w:lang w:val="da-DK"/>
        </w:rPr>
        <w:t>Dette er lige nu inkluderet i ”</w:t>
      </w:r>
      <w:proofErr w:type="spellStart"/>
      <w:r w:rsidR="008771C8" w:rsidRPr="008771C8">
        <w:rPr>
          <w:color w:val="00B050"/>
          <w:highlight w:val="red"/>
          <w:lang w:val="da-DK"/>
        </w:rPr>
        <w:t>LogsiticRegression</w:t>
      </w:r>
      <w:proofErr w:type="spellEnd"/>
      <w:r w:rsidR="008771C8" w:rsidRPr="008771C8">
        <w:rPr>
          <w:color w:val="00B050"/>
          <w:highlight w:val="red"/>
          <w:lang w:val="da-DK"/>
        </w:rPr>
        <w:t xml:space="preserve">”, og er også en del af det med den røde tråd. For skal koden ”bare” stå der, så de kan køre den og bare lave det </w:t>
      </w:r>
      <w:proofErr w:type="spellStart"/>
      <w:r w:rsidR="008771C8" w:rsidRPr="008771C8">
        <w:rPr>
          <w:color w:val="00B050"/>
          <w:highlight w:val="red"/>
          <w:lang w:val="da-DK"/>
        </w:rPr>
        <w:t>table</w:t>
      </w:r>
      <w:proofErr w:type="spellEnd"/>
      <w:r w:rsidR="008771C8" w:rsidRPr="008771C8">
        <w:rPr>
          <w:color w:val="00B050"/>
          <w:highlight w:val="red"/>
          <w:lang w:val="da-DK"/>
        </w:rPr>
        <w:t>, eller skal de selv lidt mere på banen?</w:t>
      </w:r>
    </w:p>
    <w:p w14:paraId="31E6FC25" w14:textId="6ADA82BD" w:rsidR="0067261F" w:rsidRPr="00E31084" w:rsidRDefault="00AA023C" w:rsidP="0067261F">
      <w:pPr>
        <w:pStyle w:val="Listeafsnit"/>
        <w:numPr>
          <w:ilvl w:val="0"/>
          <w:numId w:val="3"/>
        </w:numPr>
        <w:rPr>
          <w:color w:val="7030A0"/>
          <w:lang w:val="en-GB"/>
        </w:rPr>
      </w:pPr>
      <w:r>
        <w:rPr>
          <w:color w:val="7030A0"/>
          <w:lang w:val="en-GB"/>
        </w:rPr>
        <w:t>#</w:t>
      </w:r>
      <w:r w:rsidR="004A178B">
        <w:rPr>
          <w:color w:val="7030A0"/>
          <w:lang w:val="en-GB"/>
        </w:rPr>
        <w:t xml:space="preserve"> </w:t>
      </w:r>
      <w:r w:rsidR="0067261F" w:rsidRPr="00E31084">
        <w:rPr>
          <w:color w:val="7030A0"/>
          <w:lang w:val="en-GB"/>
        </w:rPr>
        <w:t xml:space="preserve">CATA </w:t>
      </w:r>
      <w:r w:rsidR="00895109">
        <w:rPr>
          <w:color w:val="7030A0"/>
          <w:lang w:val="en-GB"/>
        </w:rPr>
        <w:t xml:space="preserve">data </w:t>
      </w:r>
      <w:r w:rsidR="0067261F" w:rsidRPr="00E31084">
        <w:rPr>
          <w:color w:val="7030A0"/>
          <w:lang w:val="en-GB"/>
        </w:rPr>
        <w:t>(Check-all-that-apply)</w:t>
      </w:r>
    </w:p>
    <w:p w14:paraId="27DDAE68" w14:textId="7E5352B9" w:rsidR="002238D4" w:rsidRPr="004559D3" w:rsidRDefault="002238D4" w:rsidP="0067261F">
      <w:pPr>
        <w:pStyle w:val="Listeafsnit"/>
        <w:numPr>
          <w:ilvl w:val="1"/>
          <w:numId w:val="3"/>
        </w:numPr>
        <w:rPr>
          <w:color w:val="7030A0"/>
          <w:lang w:val="da-DK"/>
        </w:rPr>
      </w:pPr>
      <w:r w:rsidRPr="004559D3">
        <w:rPr>
          <w:color w:val="7030A0"/>
          <w:lang w:val="da-DK"/>
        </w:rPr>
        <w:t xml:space="preserve">## </w:t>
      </w:r>
      <w:proofErr w:type="spellStart"/>
      <w:r w:rsidRPr="004559D3">
        <w:rPr>
          <w:color w:val="7030A0"/>
          <w:lang w:val="da-DK"/>
        </w:rPr>
        <w:t>Importing</w:t>
      </w:r>
      <w:proofErr w:type="spellEnd"/>
      <w:r w:rsidRPr="004559D3">
        <w:rPr>
          <w:color w:val="7030A0"/>
          <w:lang w:val="da-DK"/>
        </w:rPr>
        <w:t xml:space="preserve"> and </w:t>
      </w:r>
      <w:proofErr w:type="spellStart"/>
      <w:r w:rsidRPr="004559D3">
        <w:rPr>
          <w:color w:val="7030A0"/>
          <w:lang w:val="da-DK"/>
        </w:rPr>
        <w:t>looking</w:t>
      </w:r>
      <w:proofErr w:type="spellEnd"/>
      <w:r w:rsidRPr="004559D3">
        <w:rPr>
          <w:color w:val="7030A0"/>
          <w:lang w:val="da-DK"/>
        </w:rPr>
        <w:t xml:space="preserve"> at the </w:t>
      </w:r>
      <w:proofErr w:type="spellStart"/>
      <w:r w:rsidRPr="004559D3">
        <w:rPr>
          <w:color w:val="7030A0"/>
          <w:lang w:val="da-DK"/>
        </w:rPr>
        <w:t>beer</w:t>
      </w:r>
      <w:proofErr w:type="spellEnd"/>
      <w:r w:rsidRPr="004559D3">
        <w:rPr>
          <w:color w:val="7030A0"/>
          <w:lang w:val="da-DK"/>
        </w:rPr>
        <w:t xml:space="preserve"> data </w:t>
      </w:r>
      <w:r w:rsidR="00914157" w:rsidRPr="004559D3">
        <w:rPr>
          <w:color w:val="7030A0"/>
          <w:lang w:val="da-DK"/>
        </w:rPr>
        <w:t>(</w:t>
      </w:r>
      <w:r w:rsidR="00A003AD" w:rsidRPr="00A003AD">
        <w:rPr>
          <w:color w:val="7030A0"/>
          <w:highlight w:val="yellow"/>
          <w:lang w:val="en-GB"/>
        </w:rPr>
        <w:t>MANGLER</w:t>
      </w:r>
      <w:r w:rsidR="00914157" w:rsidRPr="004559D3">
        <w:rPr>
          <w:color w:val="7030A0"/>
          <w:lang w:val="da-DK"/>
        </w:rPr>
        <w:t>:</w:t>
      </w:r>
      <w:r w:rsidR="004559D3" w:rsidRPr="004559D3">
        <w:rPr>
          <w:color w:val="7030A0"/>
          <w:lang w:val="da-DK"/>
        </w:rPr>
        <w:t xml:space="preserve"> </w:t>
      </w:r>
      <w:proofErr w:type="spellStart"/>
      <w:r w:rsidR="004559D3" w:rsidRPr="004559D3">
        <w:rPr>
          <w:color w:val="7030A0"/>
          <w:lang w:val="da-DK"/>
        </w:rPr>
        <w:t>checke</w:t>
      </w:r>
      <w:proofErr w:type="spellEnd"/>
      <w:r w:rsidR="004559D3" w:rsidRPr="004559D3">
        <w:rPr>
          <w:color w:val="7030A0"/>
          <w:lang w:val="da-DK"/>
        </w:rPr>
        <w:t xml:space="preserve"> om data er korrekt</w:t>
      </w:r>
      <w:r w:rsidR="00914157" w:rsidRPr="004559D3">
        <w:rPr>
          <w:color w:val="7030A0"/>
          <w:lang w:val="da-DK"/>
        </w:rPr>
        <w:t>)</w:t>
      </w:r>
    </w:p>
    <w:p w14:paraId="54393512" w14:textId="5BD67711" w:rsidR="00980AFB" w:rsidRDefault="00233D6F" w:rsidP="0067261F">
      <w:pPr>
        <w:pStyle w:val="Listeafsnit"/>
        <w:numPr>
          <w:ilvl w:val="1"/>
          <w:numId w:val="3"/>
        </w:numPr>
        <w:rPr>
          <w:color w:val="7030A0"/>
          <w:lang w:val="en-GB"/>
        </w:rPr>
      </w:pPr>
      <w:r>
        <w:rPr>
          <w:color w:val="7030A0"/>
          <w:lang w:val="en-GB"/>
        </w:rPr>
        <w:t xml:space="preserve">## </w:t>
      </w:r>
      <w:r w:rsidR="00D0395E" w:rsidRPr="00D0395E">
        <w:rPr>
          <w:color w:val="7030A0"/>
          <w:lang w:val="en-GB"/>
        </w:rPr>
        <w:t>Two versions of the data</w:t>
      </w:r>
      <w:r w:rsidR="00D0395E">
        <w:rPr>
          <w:color w:val="7030A0"/>
          <w:lang w:val="en-GB"/>
        </w:rPr>
        <w:t xml:space="preserve"> (</w:t>
      </w:r>
      <w:r w:rsidR="00A003AD" w:rsidRPr="00A003AD">
        <w:rPr>
          <w:color w:val="7030A0"/>
          <w:highlight w:val="yellow"/>
          <w:lang w:val="en-GB"/>
        </w:rPr>
        <w:t>MANGLER</w:t>
      </w:r>
      <w:r w:rsidR="00D0395E">
        <w:rPr>
          <w:color w:val="7030A0"/>
          <w:lang w:val="en-GB"/>
        </w:rPr>
        <w:t>:</w:t>
      </w:r>
      <w:r w:rsidR="004559D3">
        <w:rPr>
          <w:color w:val="7030A0"/>
          <w:lang w:val="en-GB"/>
        </w:rPr>
        <w:t xml:space="preserve"> </w:t>
      </w:r>
      <w:proofErr w:type="spellStart"/>
      <w:r w:rsidR="004559D3">
        <w:rPr>
          <w:color w:val="7030A0"/>
          <w:lang w:val="en-GB"/>
        </w:rPr>
        <w:t>punktopstilling</w:t>
      </w:r>
      <w:proofErr w:type="spellEnd"/>
      <w:r w:rsidR="004559D3">
        <w:rPr>
          <w:color w:val="7030A0"/>
          <w:lang w:val="en-GB"/>
        </w:rPr>
        <w:t>. put in picture. I</w:t>
      </w:r>
      <w:r w:rsidR="00D0395E">
        <w:rPr>
          <w:color w:val="7030A0"/>
          <w:lang w:val="en-GB"/>
        </w:rPr>
        <w:t xml:space="preserve">s my interpretation of the functions correct? </w:t>
      </w:r>
      <w:proofErr w:type="spellStart"/>
      <w:r w:rsidR="004559D3">
        <w:rPr>
          <w:color w:val="7030A0"/>
          <w:lang w:val="en-GB"/>
        </w:rPr>
        <w:t>Forklare</w:t>
      </w:r>
      <w:proofErr w:type="spellEnd"/>
      <w:r w:rsidR="004559D3">
        <w:rPr>
          <w:color w:val="7030A0"/>
          <w:lang w:val="en-GB"/>
        </w:rPr>
        <w:t xml:space="preserve"> de to do outputs. </w:t>
      </w:r>
      <w:proofErr w:type="spellStart"/>
      <w:r w:rsidR="004559D3">
        <w:rPr>
          <w:color w:val="7030A0"/>
          <w:lang w:val="en-GB"/>
        </w:rPr>
        <w:t>Indsætte</w:t>
      </w:r>
      <w:proofErr w:type="spellEnd"/>
      <w:r w:rsidR="004559D3">
        <w:rPr>
          <w:color w:val="7030A0"/>
          <w:lang w:val="en-GB"/>
        </w:rPr>
        <w:t xml:space="preserve"> </w:t>
      </w:r>
      <w:proofErr w:type="spellStart"/>
      <w:r w:rsidR="004559D3">
        <w:rPr>
          <w:color w:val="7030A0"/>
          <w:lang w:val="en-GB"/>
        </w:rPr>
        <w:t>kapitel</w:t>
      </w:r>
      <w:proofErr w:type="spellEnd"/>
      <w:r w:rsidR="004559D3">
        <w:rPr>
          <w:color w:val="7030A0"/>
          <w:lang w:val="en-GB"/>
        </w:rPr>
        <w:t xml:space="preserve"> link</w:t>
      </w:r>
      <w:r w:rsidR="00D0395E">
        <w:rPr>
          <w:color w:val="7030A0"/>
          <w:lang w:val="en-GB"/>
        </w:rPr>
        <w:t>)</w:t>
      </w:r>
    </w:p>
    <w:p w14:paraId="70561495" w14:textId="2B7FCFF1" w:rsidR="004A178B" w:rsidRDefault="00233D6F" w:rsidP="004A178B">
      <w:pPr>
        <w:pStyle w:val="Listeafsnit"/>
        <w:numPr>
          <w:ilvl w:val="1"/>
          <w:numId w:val="3"/>
        </w:numPr>
        <w:rPr>
          <w:color w:val="7030A0"/>
          <w:lang w:val="en-GB"/>
        </w:rPr>
      </w:pPr>
      <w:r>
        <w:rPr>
          <w:color w:val="7030A0"/>
          <w:lang w:val="en-GB"/>
        </w:rPr>
        <w:t xml:space="preserve">## </w:t>
      </w:r>
      <w:r w:rsidR="0067261F" w:rsidRPr="004A178B">
        <w:rPr>
          <w:color w:val="7030A0"/>
          <w:lang w:val="en-GB"/>
        </w:rPr>
        <w:t>Cochran’s Q</w:t>
      </w:r>
      <w:r w:rsidR="00053D3A">
        <w:rPr>
          <w:color w:val="7030A0"/>
          <w:lang w:val="en-GB"/>
        </w:rPr>
        <w:t xml:space="preserve"> </w:t>
      </w:r>
      <w:r w:rsidR="0067261F" w:rsidRPr="004A178B">
        <w:rPr>
          <w:color w:val="7030A0"/>
          <w:lang w:val="en-GB"/>
        </w:rPr>
        <w:t>test</w:t>
      </w:r>
    </w:p>
    <w:p w14:paraId="32D0F583" w14:textId="35701ADA" w:rsidR="00233D6F" w:rsidRDefault="00233D6F" w:rsidP="00233D6F">
      <w:pPr>
        <w:pStyle w:val="Listeafsnit"/>
        <w:numPr>
          <w:ilvl w:val="2"/>
          <w:numId w:val="3"/>
        </w:numPr>
        <w:rPr>
          <w:color w:val="7030A0"/>
          <w:lang w:val="en-GB"/>
        </w:rPr>
      </w:pPr>
      <w:r>
        <w:rPr>
          <w:color w:val="7030A0"/>
          <w:lang w:val="en-GB"/>
        </w:rPr>
        <w:t>### Post hoc contrasts</w:t>
      </w:r>
      <w:r w:rsidR="00D75B5A">
        <w:rPr>
          <w:color w:val="7030A0"/>
          <w:lang w:val="en-GB"/>
        </w:rPr>
        <w:t xml:space="preserve"> (</w:t>
      </w:r>
      <w:r w:rsidR="00A003AD" w:rsidRPr="00A003AD">
        <w:rPr>
          <w:color w:val="7030A0"/>
          <w:highlight w:val="yellow"/>
          <w:lang w:val="en-GB"/>
        </w:rPr>
        <w:t>MANGLER</w:t>
      </w:r>
      <w:r w:rsidR="00D75B5A">
        <w:rPr>
          <w:color w:val="7030A0"/>
          <w:lang w:val="en-GB"/>
        </w:rPr>
        <w:t>: Morten: explain the code in words</w:t>
      </w:r>
      <w:r w:rsidR="004559D3">
        <w:rPr>
          <w:color w:val="7030A0"/>
          <w:lang w:val="en-GB"/>
        </w:rPr>
        <w:t xml:space="preserve">. Skal man </w:t>
      </w:r>
      <w:proofErr w:type="spellStart"/>
      <w:r w:rsidR="004559D3">
        <w:rPr>
          <w:color w:val="7030A0"/>
          <w:lang w:val="en-GB"/>
        </w:rPr>
        <w:t>bruge</w:t>
      </w:r>
      <w:proofErr w:type="spellEnd"/>
      <w:r w:rsidR="004559D3">
        <w:rPr>
          <w:color w:val="7030A0"/>
          <w:lang w:val="en-GB"/>
        </w:rPr>
        <w:t xml:space="preserve"> </w:t>
      </w:r>
      <w:proofErr w:type="spellStart"/>
      <w:r w:rsidR="004559D3">
        <w:rPr>
          <w:color w:val="7030A0"/>
          <w:lang w:val="en-GB"/>
        </w:rPr>
        <w:t>p.value</w:t>
      </w:r>
      <w:proofErr w:type="spellEnd"/>
      <w:r w:rsidR="004559D3">
        <w:rPr>
          <w:color w:val="7030A0"/>
          <w:lang w:val="en-GB"/>
        </w:rPr>
        <w:t xml:space="preserve"> </w:t>
      </w:r>
      <w:proofErr w:type="spellStart"/>
      <w:r w:rsidR="004559D3">
        <w:rPr>
          <w:color w:val="7030A0"/>
          <w:lang w:val="en-GB"/>
        </w:rPr>
        <w:t>eller</w:t>
      </w:r>
      <w:proofErr w:type="spellEnd"/>
      <w:r w:rsidR="004559D3">
        <w:rPr>
          <w:color w:val="7030A0"/>
          <w:lang w:val="en-GB"/>
        </w:rPr>
        <w:t xml:space="preserve"> </w:t>
      </w:r>
      <w:proofErr w:type="spellStart"/>
      <w:r w:rsidR="004559D3">
        <w:rPr>
          <w:color w:val="7030A0"/>
          <w:lang w:val="en-GB"/>
        </w:rPr>
        <w:t>p.adjust</w:t>
      </w:r>
      <w:proofErr w:type="spellEnd"/>
      <w:r w:rsidR="004559D3">
        <w:rPr>
          <w:color w:val="7030A0"/>
          <w:lang w:val="en-GB"/>
        </w:rPr>
        <w:t>?</w:t>
      </w:r>
      <w:r w:rsidR="00D75B5A">
        <w:rPr>
          <w:color w:val="7030A0"/>
          <w:lang w:val="en-GB"/>
        </w:rPr>
        <w:t>)</w:t>
      </w:r>
    </w:p>
    <w:p w14:paraId="4E8C3CBC" w14:textId="11CBC5DE" w:rsidR="00E22F8E" w:rsidRDefault="00E22F8E" w:rsidP="00233D6F">
      <w:pPr>
        <w:pStyle w:val="Listeafsnit"/>
        <w:numPr>
          <w:ilvl w:val="2"/>
          <w:numId w:val="3"/>
        </w:numPr>
        <w:rPr>
          <w:color w:val="7030A0"/>
          <w:lang w:val="en-GB"/>
        </w:rPr>
      </w:pPr>
      <w:r>
        <w:rPr>
          <w:color w:val="7030A0"/>
          <w:lang w:val="en-GB"/>
        </w:rPr>
        <w:t xml:space="preserve">### </w:t>
      </w:r>
      <w:r w:rsidRPr="00E22F8E">
        <w:rPr>
          <w:color w:val="7030A0"/>
          <w:lang w:val="en-GB"/>
        </w:rPr>
        <w:t xml:space="preserve">For all </w:t>
      </w:r>
      <w:r>
        <w:rPr>
          <w:color w:val="7030A0"/>
          <w:lang w:val="en-GB"/>
        </w:rPr>
        <w:t>a</w:t>
      </w:r>
      <w:r w:rsidRPr="00E22F8E">
        <w:rPr>
          <w:color w:val="7030A0"/>
          <w:lang w:val="en-GB"/>
        </w:rPr>
        <w:t>ttributes</w:t>
      </w:r>
      <w:r>
        <w:rPr>
          <w:color w:val="7030A0"/>
          <w:lang w:val="en-GB"/>
        </w:rPr>
        <w:t xml:space="preserve"> in one run</w:t>
      </w:r>
      <w:r w:rsidRPr="00E22F8E">
        <w:rPr>
          <w:color w:val="7030A0"/>
          <w:lang w:val="en-GB"/>
        </w:rPr>
        <w:t xml:space="preserve"> (nice to know)</w:t>
      </w:r>
      <w:r>
        <w:rPr>
          <w:color w:val="7030A0"/>
          <w:lang w:val="en-GB"/>
        </w:rPr>
        <w:t xml:space="preserve"> (</w:t>
      </w:r>
      <w:r w:rsidR="00A003AD" w:rsidRPr="00A003AD">
        <w:rPr>
          <w:color w:val="7030A0"/>
          <w:highlight w:val="yellow"/>
          <w:lang w:val="en-GB"/>
        </w:rPr>
        <w:t>MANGLER</w:t>
      </w:r>
      <w:r>
        <w:rPr>
          <w:color w:val="7030A0"/>
          <w:lang w:val="en-GB"/>
        </w:rPr>
        <w:t>: Morten explain the code in words)</w:t>
      </w:r>
    </w:p>
    <w:p w14:paraId="4CC8EB76" w14:textId="07F75C0A" w:rsidR="0067261F" w:rsidRPr="00E31084" w:rsidRDefault="008722F6" w:rsidP="0067261F">
      <w:pPr>
        <w:pStyle w:val="Listeafsnit"/>
        <w:numPr>
          <w:ilvl w:val="1"/>
          <w:numId w:val="3"/>
        </w:numPr>
        <w:rPr>
          <w:color w:val="7030A0"/>
          <w:lang w:val="en-GB"/>
        </w:rPr>
      </w:pPr>
      <w:r>
        <w:rPr>
          <w:color w:val="7030A0"/>
          <w:lang w:val="en-GB"/>
        </w:rPr>
        <w:t xml:space="preserve">## </w:t>
      </w:r>
      <w:r w:rsidR="0067261F" w:rsidRPr="00E31084">
        <w:rPr>
          <w:color w:val="7030A0"/>
          <w:lang w:val="en-GB"/>
        </w:rPr>
        <w:t>PCA on CATA data</w:t>
      </w:r>
      <w:r>
        <w:rPr>
          <w:color w:val="7030A0"/>
          <w:lang w:val="en-GB"/>
        </w:rPr>
        <w:t xml:space="preserve"> (</w:t>
      </w:r>
      <w:r w:rsidR="00A003AD" w:rsidRPr="00A003AD">
        <w:rPr>
          <w:color w:val="7030A0"/>
          <w:highlight w:val="yellow"/>
          <w:lang w:val="en-GB"/>
        </w:rPr>
        <w:t>MANGLER</w:t>
      </w:r>
      <w:r>
        <w:rPr>
          <w:color w:val="7030A0"/>
          <w:lang w:val="en-GB"/>
        </w:rPr>
        <w:t>: explain the code in words</w:t>
      </w:r>
      <w:r w:rsidR="0077092E">
        <w:rPr>
          <w:color w:val="7030A0"/>
          <w:lang w:val="en-GB"/>
        </w:rPr>
        <w:t>, BOM: interpretation of the PCA plot – send by email</w:t>
      </w:r>
      <w:r w:rsidR="00F523C1">
        <w:rPr>
          <w:color w:val="7030A0"/>
          <w:lang w:val="en-GB"/>
        </w:rPr>
        <w:t xml:space="preserve">. </w:t>
      </w:r>
      <w:proofErr w:type="spellStart"/>
      <w:r w:rsidR="00F523C1">
        <w:rPr>
          <w:color w:val="7030A0"/>
          <w:lang w:val="en-GB"/>
        </w:rPr>
        <w:t>Bodil</w:t>
      </w:r>
      <w:proofErr w:type="spellEnd"/>
      <w:r w:rsidR="00F523C1">
        <w:rPr>
          <w:color w:val="7030A0"/>
          <w:lang w:val="en-GB"/>
        </w:rPr>
        <w:t xml:space="preserve"> </w:t>
      </w:r>
      <w:proofErr w:type="spellStart"/>
      <w:r w:rsidR="00F523C1">
        <w:rPr>
          <w:color w:val="7030A0"/>
          <w:lang w:val="en-GB"/>
        </w:rPr>
        <w:t>tilføjer</w:t>
      </w:r>
      <w:proofErr w:type="spellEnd"/>
      <w:r w:rsidR="00F523C1">
        <w:rPr>
          <w:color w:val="7030A0"/>
          <w:lang w:val="en-GB"/>
        </w:rPr>
        <w:t xml:space="preserve"> </w:t>
      </w:r>
      <w:proofErr w:type="spellStart"/>
      <w:r w:rsidR="00F523C1">
        <w:rPr>
          <w:color w:val="7030A0"/>
          <w:lang w:val="en-GB"/>
        </w:rPr>
        <w:t>når</w:t>
      </w:r>
      <w:proofErr w:type="spellEnd"/>
      <w:r w:rsidR="00F523C1">
        <w:rPr>
          <w:color w:val="7030A0"/>
          <w:lang w:val="en-GB"/>
        </w:rPr>
        <w:t xml:space="preserve"> det </w:t>
      </w:r>
      <w:proofErr w:type="spellStart"/>
      <w:r w:rsidR="00F523C1">
        <w:rPr>
          <w:color w:val="7030A0"/>
          <w:lang w:val="en-GB"/>
        </w:rPr>
        <w:t>kommer</w:t>
      </w:r>
      <w:proofErr w:type="spellEnd"/>
      <w:r>
        <w:rPr>
          <w:color w:val="7030A0"/>
          <w:lang w:val="en-GB"/>
        </w:rPr>
        <w:t>)</w:t>
      </w:r>
    </w:p>
    <w:p w14:paraId="13A90A6A" w14:textId="05B7B86E" w:rsidR="0067261F" w:rsidRPr="005977FE" w:rsidRDefault="69AC86FD" w:rsidP="001D3480">
      <w:pPr>
        <w:pStyle w:val="Listeafsnit"/>
        <w:numPr>
          <w:ilvl w:val="0"/>
          <w:numId w:val="3"/>
        </w:numPr>
        <w:rPr>
          <w:color w:val="7030A0"/>
        </w:rPr>
      </w:pPr>
      <w:r w:rsidRPr="005977FE">
        <w:rPr>
          <w:color w:val="7030A0"/>
        </w:rPr>
        <w:t xml:space="preserve"># </w:t>
      </w:r>
      <w:r w:rsidR="00B84324">
        <w:rPr>
          <w:color w:val="7030A0"/>
        </w:rPr>
        <w:t>Hedonic rating</w:t>
      </w:r>
      <w:r w:rsidRPr="005977FE">
        <w:rPr>
          <w:color w:val="7030A0"/>
        </w:rPr>
        <w:t xml:space="preserve"> scores (</w:t>
      </w:r>
      <w:r w:rsidRPr="005977FE">
        <w:rPr>
          <w:color w:val="7030A0"/>
          <w:highlight w:val="green"/>
        </w:rPr>
        <w:t>DONE</w:t>
      </w:r>
      <w:r w:rsidRPr="005977FE">
        <w:rPr>
          <w:color w:val="7030A0"/>
        </w:rPr>
        <w:t xml:space="preserve">) </w:t>
      </w:r>
    </w:p>
    <w:p w14:paraId="5F5789FA" w14:textId="41C33030" w:rsidR="0093198B" w:rsidRPr="007D510E" w:rsidRDefault="0093198B" w:rsidP="0013476E">
      <w:pPr>
        <w:pStyle w:val="Listeafsnit"/>
        <w:numPr>
          <w:ilvl w:val="1"/>
          <w:numId w:val="3"/>
        </w:numPr>
        <w:rPr>
          <w:color w:val="7030A0"/>
          <w:lang w:val="da-DK"/>
        </w:rPr>
      </w:pPr>
      <w:r w:rsidRPr="007D510E">
        <w:rPr>
          <w:color w:val="7030A0"/>
          <w:lang w:val="da-DK"/>
        </w:rPr>
        <w:t xml:space="preserve">(##, 10) Plotting </w:t>
      </w:r>
      <w:proofErr w:type="spellStart"/>
      <w:r w:rsidRPr="007D510E">
        <w:rPr>
          <w:color w:val="7030A0"/>
          <w:lang w:val="da-DK"/>
        </w:rPr>
        <w:t>liking</w:t>
      </w:r>
      <w:proofErr w:type="spellEnd"/>
      <w:r w:rsidRPr="007D510E">
        <w:rPr>
          <w:color w:val="7030A0"/>
          <w:lang w:val="da-DK"/>
        </w:rPr>
        <w:t xml:space="preserve"> scores (</w:t>
      </w:r>
      <w:r w:rsidR="00A003AD" w:rsidRPr="00A003AD">
        <w:rPr>
          <w:color w:val="7030A0"/>
          <w:highlight w:val="yellow"/>
          <w:lang w:val="da-DK"/>
        </w:rPr>
        <w:t>MANGLER</w:t>
      </w:r>
      <w:r w:rsidRPr="007D510E">
        <w:rPr>
          <w:color w:val="7030A0"/>
          <w:lang w:val="da-DK"/>
        </w:rPr>
        <w:t>:</w:t>
      </w:r>
      <w:r w:rsidR="007D510E" w:rsidRPr="007D510E">
        <w:rPr>
          <w:color w:val="7030A0"/>
          <w:lang w:val="da-DK"/>
        </w:rPr>
        <w:t xml:space="preserve"> fort</w:t>
      </w:r>
      <w:r w:rsidR="007D510E">
        <w:rPr>
          <w:color w:val="7030A0"/>
          <w:lang w:val="da-DK"/>
        </w:rPr>
        <w:t>olkning</w:t>
      </w:r>
      <w:r w:rsidR="0013476E">
        <w:rPr>
          <w:color w:val="7030A0"/>
          <w:lang w:val="da-DK"/>
        </w:rPr>
        <w:t xml:space="preserve"> af output, Bom</w:t>
      </w:r>
      <w:r w:rsidRPr="007D510E">
        <w:rPr>
          <w:color w:val="7030A0"/>
          <w:lang w:val="da-DK"/>
        </w:rPr>
        <w:t>)</w:t>
      </w:r>
    </w:p>
    <w:p w14:paraId="6DD49328" w14:textId="4A33200D" w:rsidR="0093198B" w:rsidRPr="007D510E" w:rsidRDefault="0093198B" w:rsidP="0013476E">
      <w:pPr>
        <w:pStyle w:val="Listeafsnit"/>
        <w:numPr>
          <w:ilvl w:val="1"/>
          <w:numId w:val="3"/>
        </w:numPr>
        <w:rPr>
          <w:color w:val="7030A0"/>
          <w:lang w:val="da-DK"/>
        </w:rPr>
      </w:pPr>
      <w:r w:rsidRPr="007D510E">
        <w:rPr>
          <w:color w:val="7030A0"/>
          <w:lang w:val="da-DK"/>
        </w:rPr>
        <w:lastRenderedPageBreak/>
        <w:t>(##, 10) Simple mixed models (</w:t>
      </w:r>
      <w:r w:rsidR="00A003AD" w:rsidRPr="00A003AD">
        <w:rPr>
          <w:color w:val="7030A0"/>
          <w:highlight w:val="yellow"/>
          <w:lang w:val="da-DK"/>
        </w:rPr>
        <w:t>MANGLER</w:t>
      </w:r>
      <w:r w:rsidRPr="007D510E">
        <w:rPr>
          <w:color w:val="7030A0"/>
          <w:lang w:val="da-DK"/>
        </w:rPr>
        <w:t>:</w:t>
      </w:r>
      <w:r w:rsidR="0013476E" w:rsidRPr="0013476E">
        <w:rPr>
          <w:color w:val="7030A0"/>
          <w:lang w:val="da-DK"/>
        </w:rPr>
        <w:t xml:space="preserve"> </w:t>
      </w:r>
      <w:r w:rsidR="0013476E" w:rsidRPr="007D510E">
        <w:rPr>
          <w:color w:val="7030A0"/>
          <w:lang w:val="da-DK"/>
        </w:rPr>
        <w:t>fort</w:t>
      </w:r>
      <w:r w:rsidR="0013476E">
        <w:rPr>
          <w:color w:val="7030A0"/>
          <w:lang w:val="da-DK"/>
        </w:rPr>
        <w:t>olkning af output, Bom</w:t>
      </w:r>
      <w:r w:rsidRPr="007D510E">
        <w:rPr>
          <w:color w:val="7030A0"/>
          <w:lang w:val="da-DK"/>
        </w:rPr>
        <w:t>)</w:t>
      </w:r>
    </w:p>
    <w:p w14:paraId="182C9D58" w14:textId="456A97E3" w:rsidR="0093198B" w:rsidRPr="0013476E" w:rsidRDefault="0093198B" w:rsidP="0013476E">
      <w:pPr>
        <w:pStyle w:val="Listeafsnit"/>
        <w:numPr>
          <w:ilvl w:val="2"/>
          <w:numId w:val="3"/>
        </w:numPr>
        <w:rPr>
          <w:color w:val="7030A0"/>
          <w:lang w:val="da-DK"/>
        </w:rPr>
      </w:pPr>
      <w:r w:rsidRPr="0013476E">
        <w:rPr>
          <w:color w:val="7030A0"/>
          <w:lang w:val="da-DK"/>
        </w:rPr>
        <w:t xml:space="preserve">(###, 10) Post hoc </w:t>
      </w:r>
      <w:r w:rsidR="0013476E" w:rsidRPr="0013476E">
        <w:rPr>
          <w:color w:val="7030A0"/>
          <w:lang w:val="da-DK"/>
        </w:rPr>
        <w:t>test</w:t>
      </w:r>
      <w:r w:rsidRPr="0013476E">
        <w:rPr>
          <w:color w:val="7030A0"/>
          <w:lang w:val="da-DK"/>
        </w:rPr>
        <w:t xml:space="preserve"> (</w:t>
      </w:r>
      <w:r w:rsidR="00A003AD" w:rsidRPr="00A003AD">
        <w:rPr>
          <w:color w:val="7030A0"/>
          <w:highlight w:val="yellow"/>
          <w:lang w:val="da-DK"/>
        </w:rPr>
        <w:t>MANGLER</w:t>
      </w:r>
      <w:r w:rsidRPr="0013476E">
        <w:rPr>
          <w:color w:val="7030A0"/>
          <w:lang w:val="da-DK"/>
        </w:rPr>
        <w:t xml:space="preserve">: </w:t>
      </w:r>
      <w:r w:rsidR="0013476E" w:rsidRPr="0013476E">
        <w:rPr>
          <w:color w:val="7030A0"/>
          <w:lang w:val="da-DK"/>
        </w:rPr>
        <w:t>stor</w:t>
      </w:r>
      <w:r w:rsidR="0013476E">
        <w:rPr>
          <w:color w:val="7030A0"/>
          <w:lang w:val="da-DK"/>
        </w:rPr>
        <w:t xml:space="preserve"> note er slettet, det skal udbygges </w:t>
      </w:r>
      <w:r w:rsidR="002F43D8">
        <w:rPr>
          <w:color w:val="7030A0"/>
          <w:lang w:val="da-DK"/>
        </w:rPr>
        <w:t>med tiden?)</w:t>
      </w:r>
    </w:p>
    <w:p w14:paraId="009EF958" w14:textId="1098A0B7" w:rsidR="0013476E" w:rsidRPr="0013476E" w:rsidRDefault="0093198B" w:rsidP="0013476E">
      <w:pPr>
        <w:pStyle w:val="Listeafsnit"/>
        <w:numPr>
          <w:ilvl w:val="1"/>
          <w:numId w:val="3"/>
        </w:numPr>
        <w:rPr>
          <w:color w:val="7030A0"/>
          <w:lang w:val="da-DK"/>
        </w:rPr>
      </w:pPr>
      <w:r>
        <w:rPr>
          <w:color w:val="7030A0"/>
          <w:lang w:val="en-GB"/>
        </w:rPr>
        <w:t xml:space="preserve">(##, 10) </w:t>
      </w:r>
      <w:r w:rsidR="001D3480" w:rsidRPr="00E31084">
        <w:rPr>
          <w:color w:val="7030A0"/>
          <w:lang w:val="en-GB"/>
        </w:rPr>
        <w:t>M</w:t>
      </w:r>
      <w:r>
        <w:rPr>
          <w:color w:val="7030A0"/>
          <w:lang w:val="en-GB"/>
        </w:rPr>
        <w:t>ulti</w:t>
      </w:r>
      <w:r w:rsidR="0013476E">
        <w:rPr>
          <w:color w:val="7030A0"/>
          <w:lang w:val="en-GB"/>
        </w:rPr>
        <w:t xml:space="preserve">variable </w:t>
      </w:r>
      <w:r w:rsidR="001D3480" w:rsidRPr="00E31084">
        <w:rPr>
          <w:color w:val="7030A0"/>
          <w:lang w:val="en-GB"/>
        </w:rPr>
        <w:t>models</w:t>
      </w:r>
      <w:r>
        <w:rPr>
          <w:color w:val="7030A0"/>
          <w:lang w:val="en-GB"/>
        </w:rPr>
        <w:t xml:space="preserve"> </w:t>
      </w:r>
      <w:r w:rsidR="0017315E">
        <w:rPr>
          <w:color w:val="7030A0"/>
          <w:lang w:val="en-GB"/>
        </w:rPr>
        <w:t>(</w:t>
      </w:r>
      <w:r w:rsidR="0017315E" w:rsidRPr="0017315E">
        <w:rPr>
          <w:color w:val="7030A0"/>
          <w:highlight w:val="green"/>
          <w:lang w:val="en-GB"/>
        </w:rPr>
        <w:t>DONE</w:t>
      </w:r>
      <w:r w:rsidR="0017315E">
        <w:rPr>
          <w:color w:val="7030A0"/>
          <w:lang w:val="en-GB"/>
        </w:rPr>
        <w:t>)</w:t>
      </w:r>
    </w:p>
    <w:p w14:paraId="5C928D09" w14:textId="5A8F857F" w:rsidR="0013476E" w:rsidRPr="0017315E" w:rsidRDefault="0013476E" w:rsidP="0013476E">
      <w:pPr>
        <w:pStyle w:val="Listeafsnit"/>
        <w:numPr>
          <w:ilvl w:val="2"/>
          <w:numId w:val="3"/>
        </w:numPr>
        <w:rPr>
          <w:color w:val="7030A0"/>
          <w:lang w:val="da-DK"/>
        </w:rPr>
      </w:pPr>
      <w:r>
        <w:rPr>
          <w:color w:val="7030A0"/>
          <w:lang w:val="en-GB"/>
        </w:rPr>
        <w:t>###</w:t>
      </w:r>
      <w:r w:rsidR="0017315E">
        <w:rPr>
          <w:color w:val="7030A0"/>
          <w:lang w:val="en-GB"/>
        </w:rPr>
        <w:t xml:space="preserve"> Additive models</w:t>
      </w:r>
      <w:r>
        <w:rPr>
          <w:color w:val="7030A0"/>
          <w:lang w:val="en-GB"/>
        </w:rPr>
        <w:t xml:space="preserve"> </w:t>
      </w:r>
      <w:r w:rsidR="0017315E">
        <w:rPr>
          <w:color w:val="7030A0"/>
          <w:lang w:val="en-GB"/>
        </w:rPr>
        <w:t>(</w:t>
      </w:r>
      <w:r w:rsidR="0017315E" w:rsidRPr="0017315E">
        <w:rPr>
          <w:color w:val="7030A0"/>
          <w:highlight w:val="green"/>
          <w:lang w:val="en-GB"/>
        </w:rPr>
        <w:t>DONE</w:t>
      </w:r>
      <w:r w:rsidR="0017315E">
        <w:rPr>
          <w:color w:val="7030A0"/>
          <w:lang w:val="en-GB"/>
        </w:rPr>
        <w:t>)</w:t>
      </w:r>
    </w:p>
    <w:p w14:paraId="6BE87CB2" w14:textId="7C3B706B" w:rsidR="0017315E" w:rsidRPr="0017315E" w:rsidRDefault="0017315E" w:rsidP="0013476E">
      <w:pPr>
        <w:pStyle w:val="Listeafsnit"/>
        <w:numPr>
          <w:ilvl w:val="2"/>
          <w:numId w:val="3"/>
        </w:numPr>
        <w:rPr>
          <w:color w:val="7030A0"/>
          <w:lang w:val="en-GB"/>
        </w:rPr>
      </w:pPr>
      <w:r w:rsidRPr="0017315E">
        <w:rPr>
          <w:color w:val="7030A0"/>
          <w:lang w:val="en-GB"/>
        </w:rPr>
        <w:t>###Effect modification and Interactions</w:t>
      </w:r>
      <w:r>
        <w:rPr>
          <w:color w:val="7030A0"/>
          <w:lang w:val="en-GB"/>
        </w:rPr>
        <w:t xml:space="preserve"> (</w:t>
      </w:r>
      <w:r w:rsidRPr="0017315E">
        <w:rPr>
          <w:color w:val="7030A0"/>
          <w:highlight w:val="green"/>
          <w:lang w:val="en-GB"/>
        </w:rPr>
        <w:t>DONE</w:t>
      </w:r>
      <w:r>
        <w:rPr>
          <w:color w:val="7030A0"/>
          <w:lang w:val="en-GB"/>
        </w:rPr>
        <w:t>)</w:t>
      </w:r>
    </w:p>
    <w:p w14:paraId="7EDB3988" w14:textId="21F10D0A" w:rsidR="00A175D9" w:rsidRDefault="006478D9" w:rsidP="001D3480">
      <w:pPr>
        <w:pStyle w:val="Listeafsnit"/>
        <w:numPr>
          <w:ilvl w:val="0"/>
          <w:numId w:val="3"/>
        </w:numPr>
        <w:rPr>
          <w:color w:val="7030A0"/>
          <w:lang w:val="da-DK"/>
        </w:rPr>
      </w:pPr>
      <w:r w:rsidRPr="00BE4318">
        <w:rPr>
          <w:color w:val="7030A0"/>
          <w:lang w:val="da-DK"/>
        </w:rPr>
        <w:t>#</w:t>
      </w:r>
      <w:r w:rsidR="00BE4318" w:rsidRPr="00BE4318">
        <w:rPr>
          <w:color w:val="7030A0"/>
          <w:lang w:val="da-DK"/>
        </w:rPr>
        <w:t xml:space="preserve"> </w:t>
      </w:r>
      <w:r w:rsidR="00A175D9" w:rsidRPr="00BE4318">
        <w:rPr>
          <w:color w:val="7030A0"/>
          <w:lang w:val="da-DK"/>
        </w:rPr>
        <w:t xml:space="preserve">CATA </w:t>
      </w:r>
      <w:r w:rsidR="0067261F" w:rsidRPr="00BE4318">
        <w:rPr>
          <w:color w:val="7030A0"/>
          <w:lang w:val="da-DK"/>
        </w:rPr>
        <w:t xml:space="preserve">and </w:t>
      </w:r>
      <w:proofErr w:type="spellStart"/>
      <w:r w:rsidR="0017315E">
        <w:rPr>
          <w:color w:val="7030A0"/>
          <w:lang w:val="da-DK"/>
        </w:rPr>
        <w:t>hedonics</w:t>
      </w:r>
      <w:proofErr w:type="spellEnd"/>
      <w:r w:rsidR="0017315E">
        <w:rPr>
          <w:color w:val="7030A0"/>
          <w:lang w:val="da-DK"/>
        </w:rPr>
        <w:t xml:space="preserve"> (</w:t>
      </w:r>
      <w:r w:rsidR="0017315E" w:rsidRPr="0017315E">
        <w:rPr>
          <w:color w:val="7030A0"/>
          <w:highlight w:val="green"/>
          <w:lang w:val="en-GB"/>
        </w:rPr>
        <w:t>DONE</w:t>
      </w:r>
      <w:r w:rsidR="0017315E">
        <w:rPr>
          <w:color w:val="7030A0"/>
          <w:lang w:val="da-DK"/>
        </w:rPr>
        <w:t>)</w:t>
      </w:r>
    </w:p>
    <w:p w14:paraId="1D669B47" w14:textId="3BDF93F8" w:rsidR="0017315E" w:rsidRPr="0017315E" w:rsidRDefault="0017315E" w:rsidP="0017315E">
      <w:pPr>
        <w:pStyle w:val="Listeafsnit"/>
        <w:numPr>
          <w:ilvl w:val="1"/>
          <w:numId w:val="3"/>
        </w:numPr>
        <w:rPr>
          <w:color w:val="7030A0"/>
          <w:lang w:val="en-GB"/>
        </w:rPr>
      </w:pPr>
      <w:r w:rsidRPr="0017315E">
        <w:rPr>
          <w:color w:val="7030A0"/>
          <w:lang w:val="en-GB"/>
        </w:rPr>
        <w:t>## Individual attributes and liking (</w:t>
      </w:r>
      <w:r w:rsidRPr="0017315E">
        <w:rPr>
          <w:color w:val="7030A0"/>
          <w:highlight w:val="green"/>
          <w:lang w:val="en-GB"/>
        </w:rPr>
        <w:t>DONE</w:t>
      </w:r>
      <w:r w:rsidRPr="0017315E">
        <w:rPr>
          <w:color w:val="7030A0"/>
          <w:lang w:val="en-GB"/>
        </w:rPr>
        <w:t>)</w:t>
      </w:r>
    </w:p>
    <w:p w14:paraId="67877111" w14:textId="59346D0D" w:rsidR="0017315E" w:rsidRPr="0017315E" w:rsidRDefault="0017315E" w:rsidP="0017315E">
      <w:pPr>
        <w:pStyle w:val="Listeafsnit"/>
        <w:numPr>
          <w:ilvl w:val="2"/>
          <w:numId w:val="3"/>
        </w:numPr>
        <w:rPr>
          <w:color w:val="7030A0"/>
          <w:lang w:val="en-GB"/>
        </w:rPr>
      </w:pPr>
      <w:r w:rsidRPr="0017315E">
        <w:rPr>
          <w:color w:val="7030A0"/>
          <w:lang w:val="en-GB"/>
        </w:rPr>
        <w:t>### An example with Refreshing (</w:t>
      </w:r>
      <w:r w:rsidRPr="0017315E">
        <w:rPr>
          <w:color w:val="7030A0"/>
          <w:highlight w:val="green"/>
          <w:lang w:val="en-GB"/>
        </w:rPr>
        <w:t>DONE</w:t>
      </w:r>
      <w:r w:rsidRPr="0017315E">
        <w:rPr>
          <w:color w:val="7030A0"/>
          <w:lang w:val="en-GB"/>
        </w:rPr>
        <w:t>)</w:t>
      </w:r>
    </w:p>
    <w:p w14:paraId="3BE3AE4B" w14:textId="2937D18F" w:rsidR="0017315E" w:rsidRPr="002F43D8" w:rsidRDefault="0017315E" w:rsidP="0017315E">
      <w:pPr>
        <w:pStyle w:val="Listeafsnit"/>
        <w:numPr>
          <w:ilvl w:val="2"/>
          <w:numId w:val="3"/>
        </w:numPr>
        <w:rPr>
          <w:color w:val="7030A0"/>
          <w:lang w:val="en-GB"/>
        </w:rPr>
      </w:pPr>
      <w:r w:rsidRPr="002F43D8">
        <w:rPr>
          <w:color w:val="7030A0"/>
          <w:lang w:val="en-GB"/>
        </w:rPr>
        <w:t xml:space="preserve">### All attributes </w:t>
      </w:r>
      <w:r w:rsidR="002F43D8" w:rsidRPr="00A003AD">
        <w:rPr>
          <w:color w:val="7030A0"/>
          <w:lang w:val="en-GB"/>
        </w:rPr>
        <w:t>(</w:t>
      </w:r>
      <w:r w:rsidR="002F43D8" w:rsidRPr="00A003AD">
        <w:rPr>
          <w:color w:val="7030A0"/>
          <w:highlight w:val="yellow"/>
          <w:lang w:val="en-GB"/>
        </w:rPr>
        <w:t>MANGLER</w:t>
      </w:r>
      <w:r w:rsidR="002F43D8">
        <w:rPr>
          <w:color w:val="7030A0"/>
          <w:lang w:val="en-GB"/>
        </w:rPr>
        <w:t>: explanation for models, is this a “nice to know”??)</w:t>
      </w:r>
    </w:p>
    <w:p w14:paraId="203B634B" w14:textId="4B670CC3" w:rsidR="00A003AD" w:rsidRPr="00A003AD" w:rsidRDefault="00A003AD" w:rsidP="0017315E">
      <w:pPr>
        <w:pStyle w:val="Listeafsnit"/>
        <w:numPr>
          <w:ilvl w:val="2"/>
          <w:numId w:val="3"/>
        </w:numPr>
        <w:rPr>
          <w:color w:val="7030A0"/>
          <w:lang w:val="en-GB"/>
        </w:rPr>
      </w:pPr>
      <w:r w:rsidRPr="00A003AD">
        <w:rPr>
          <w:color w:val="7030A0"/>
          <w:lang w:val="en-GB"/>
        </w:rPr>
        <w:t>### A beer centric model (</w:t>
      </w:r>
      <w:r w:rsidRPr="00A003AD">
        <w:rPr>
          <w:color w:val="7030A0"/>
          <w:highlight w:val="yellow"/>
          <w:lang w:val="en-GB"/>
        </w:rPr>
        <w:t>MANGLER</w:t>
      </w:r>
      <w:r>
        <w:rPr>
          <w:color w:val="7030A0"/>
          <w:lang w:val="en-GB"/>
        </w:rPr>
        <w:t>: explanation for models)</w:t>
      </w:r>
    </w:p>
    <w:p w14:paraId="025254BE" w14:textId="4F7F8698" w:rsidR="0017315E" w:rsidRPr="0017315E" w:rsidRDefault="0017315E" w:rsidP="0017315E">
      <w:pPr>
        <w:pStyle w:val="Listeafsnit"/>
        <w:numPr>
          <w:ilvl w:val="1"/>
          <w:numId w:val="3"/>
        </w:numPr>
        <w:rPr>
          <w:color w:val="7030A0"/>
          <w:lang w:val="en-GB"/>
        </w:rPr>
      </w:pPr>
      <w:r w:rsidRPr="0017315E">
        <w:rPr>
          <w:color w:val="7030A0"/>
          <w:lang w:val="en-GB"/>
        </w:rPr>
        <w:t>## PCA on CATA and Liking</w:t>
      </w:r>
      <w:r w:rsidR="000503A9">
        <w:rPr>
          <w:color w:val="7030A0"/>
          <w:lang w:val="en-GB"/>
        </w:rPr>
        <w:t xml:space="preserve"> </w:t>
      </w:r>
      <w:r w:rsidR="000503A9" w:rsidRPr="00A003AD">
        <w:rPr>
          <w:color w:val="7030A0"/>
          <w:lang w:val="en-GB"/>
        </w:rPr>
        <w:t>(</w:t>
      </w:r>
      <w:r w:rsidR="000503A9" w:rsidRPr="00A003AD">
        <w:rPr>
          <w:color w:val="7030A0"/>
          <w:highlight w:val="yellow"/>
          <w:lang w:val="en-GB"/>
        </w:rPr>
        <w:t>MANGLER</w:t>
      </w:r>
      <w:r w:rsidR="000503A9">
        <w:rPr>
          <w:color w:val="7030A0"/>
          <w:lang w:val="en-GB"/>
        </w:rPr>
        <w:t>: explanation for models)</w:t>
      </w:r>
    </w:p>
    <w:p w14:paraId="051F7316" w14:textId="4C0548BB" w:rsidR="001D3480" w:rsidRPr="00BE4318" w:rsidRDefault="001D75B6" w:rsidP="001D3480">
      <w:pPr>
        <w:pStyle w:val="Listeafsnit"/>
        <w:numPr>
          <w:ilvl w:val="0"/>
          <w:numId w:val="3"/>
        </w:numPr>
        <w:rPr>
          <w:color w:val="7030A0"/>
          <w:lang w:val="da-DK"/>
        </w:rPr>
      </w:pPr>
      <w:r w:rsidRPr="00BE4318">
        <w:rPr>
          <w:color w:val="7030A0"/>
          <w:lang w:val="da-DK"/>
        </w:rPr>
        <w:t xml:space="preserve"># </w:t>
      </w:r>
      <w:proofErr w:type="spellStart"/>
      <w:r w:rsidR="000B6729" w:rsidRPr="00BE4318">
        <w:rPr>
          <w:color w:val="7030A0"/>
          <w:lang w:val="da-DK"/>
        </w:rPr>
        <w:t>Projective</w:t>
      </w:r>
      <w:proofErr w:type="spellEnd"/>
      <w:r w:rsidR="000B6729" w:rsidRPr="00BE4318">
        <w:rPr>
          <w:color w:val="7030A0"/>
          <w:lang w:val="da-DK"/>
        </w:rPr>
        <w:t xml:space="preserve"> </w:t>
      </w:r>
      <w:proofErr w:type="spellStart"/>
      <w:r w:rsidR="000B6729" w:rsidRPr="00BE4318">
        <w:rPr>
          <w:color w:val="7030A0"/>
          <w:lang w:val="da-DK"/>
        </w:rPr>
        <w:t>m</w:t>
      </w:r>
      <w:r w:rsidR="001D3480" w:rsidRPr="00BE4318">
        <w:rPr>
          <w:color w:val="7030A0"/>
          <w:lang w:val="da-DK"/>
        </w:rPr>
        <w:t>apping</w:t>
      </w:r>
      <w:proofErr w:type="spellEnd"/>
      <w:r w:rsidR="00BE4318" w:rsidRPr="00BE4318">
        <w:rPr>
          <w:color w:val="7030A0"/>
          <w:lang w:val="da-DK"/>
        </w:rPr>
        <w:t xml:space="preserve"> (MANGLER: ALT, men</w:t>
      </w:r>
      <w:r w:rsidR="00BE4318">
        <w:rPr>
          <w:color w:val="7030A0"/>
          <w:lang w:val="da-DK"/>
        </w:rPr>
        <w:t xml:space="preserve"> vi ser ikke på det i år 2022)</w:t>
      </w:r>
    </w:p>
    <w:p w14:paraId="47F18C5B" w14:textId="42E37F9D" w:rsidR="00947CD6" w:rsidRPr="00E31084" w:rsidRDefault="00947CD6" w:rsidP="001D3480">
      <w:pPr>
        <w:pStyle w:val="Listeafsnit"/>
        <w:numPr>
          <w:ilvl w:val="1"/>
          <w:numId w:val="3"/>
        </w:numPr>
        <w:rPr>
          <w:color w:val="7030A0"/>
          <w:lang w:val="en-GB"/>
        </w:rPr>
      </w:pPr>
      <w:r w:rsidRPr="00E31084">
        <w:rPr>
          <w:color w:val="7030A0"/>
          <w:lang w:val="en-GB"/>
        </w:rPr>
        <w:t>PCA</w:t>
      </w:r>
      <w:r w:rsidR="001D3480" w:rsidRPr="00E31084">
        <w:rPr>
          <w:color w:val="7030A0"/>
          <w:lang w:val="en-GB"/>
        </w:rPr>
        <w:t xml:space="preserve"> </w:t>
      </w:r>
      <w:r w:rsidRPr="00E31084">
        <w:rPr>
          <w:color w:val="7030A0"/>
          <w:lang w:val="en-GB"/>
        </w:rPr>
        <w:t xml:space="preserve">on </w:t>
      </w:r>
      <w:r w:rsidR="000B6729" w:rsidRPr="00E31084">
        <w:rPr>
          <w:color w:val="7030A0"/>
          <w:lang w:val="en-GB"/>
        </w:rPr>
        <w:t>projective mapping data</w:t>
      </w:r>
    </w:p>
    <w:p w14:paraId="5AE154FB" w14:textId="2D8178CC" w:rsidR="000B6729" w:rsidRDefault="000B6729" w:rsidP="001D3480">
      <w:pPr>
        <w:pStyle w:val="Listeafsnit"/>
        <w:numPr>
          <w:ilvl w:val="1"/>
          <w:numId w:val="3"/>
        </w:numPr>
        <w:rPr>
          <w:color w:val="7030A0"/>
          <w:lang w:val="en-GB"/>
        </w:rPr>
      </w:pPr>
      <w:r w:rsidRPr="00E31084">
        <w:rPr>
          <w:color w:val="7030A0"/>
          <w:lang w:val="en-GB"/>
        </w:rPr>
        <w:t>(MFA on projective mapping data)</w:t>
      </w:r>
    </w:p>
    <w:p w14:paraId="3121E28F" w14:textId="550234AA" w:rsidR="00420948" w:rsidRPr="00BE4318" w:rsidRDefault="001D75B6" w:rsidP="00420948">
      <w:pPr>
        <w:pStyle w:val="Listeafsnit"/>
        <w:numPr>
          <w:ilvl w:val="0"/>
          <w:numId w:val="3"/>
        </w:numPr>
        <w:rPr>
          <w:color w:val="7030A0"/>
          <w:lang w:val="da-DK"/>
        </w:rPr>
      </w:pPr>
      <w:r w:rsidRPr="00420948">
        <w:rPr>
          <w:color w:val="7030A0"/>
          <w:lang w:val="da-DK"/>
        </w:rPr>
        <w:t xml:space="preserve"># </w:t>
      </w:r>
      <w:r w:rsidR="003412F2" w:rsidRPr="00420948">
        <w:rPr>
          <w:color w:val="7030A0"/>
          <w:lang w:val="da-DK"/>
        </w:rPr>
        <w:t xml:space="preserve">TFIH </w:t>
      </w:r>
      <w:proofErr w:type="spellStart"/>
      <w:r w:rsidR="003412F2" w:rsidRPr="00420948">
        <w:rPr>
          <w:color w:val="7030A0"/>
          <w:lang w:val="da-DK"/>
        </w:rPr>
        <w:t>exercises</w:t>
      </w:r>
      <w:proofErr w:type="spellEnd"/>
      <w:r w:rsidR="00420948" w:rsidRPr="00420948">
        <w:rPr>
          <w:color w:val="7030A0"/>
          <w:lang w:val="da-DK"/>
        </w:rPr>
        <w:t xml:space="preserve"> </w:t>
      </w:r>
      <w:r w:rsidR="00420948" w:rsidRPr="00BE4318">
        <w:rPr>
          <w:color w:val="7030A0"/>
          <w:lang w:val="da-DK"/>
        </w:rPr>
        <w:t>(</w:t>
      </w:r>
      <w:r w:rsidR="00A003AD" w:rsidRPr="002F43D8">
        <w:rPr>
          <w:color w:val="7030A0"/>
          <w:highlight w:val="yellow"/>
          <w:lang w:val="da-DK"/>
        </w:rPr>
        <w:t>MANGLER</w:t>
      </w:r>
      <w:r w:rsidR="00420948" w:rsidRPr="00BE4318">
        <w:rPr>
          <w:color w:val="7030A0"/>
          <w:lang w:val="da-DK"/>
        </w:rPr>
        <w:t>: ALT, der er skr</w:t>
      </w:r>
      <w:r w:rsidR="00420948">
        <w:rPr>
          <w:color w:val="7030A0"/>
          <w:lang w:val="da-DK"/>
        </w:rPr>
        <w:t>evet et skelet dog</w:t>
      </w:r>
      <w:r w:rsidR="00420948" w:rsidRPr="00BE4318">
        <w:rPr>
          <w:color w:val="7030A0"/>
          <w:lang w:val="da-DK"/>
        </w:rPr>
        <w:t>)</w:t>
      </w:r>
    </w:p>
    <w:p w14:paraId="6E2E067E" w14:textId="00551A69" w:rsidR="00947CD6" w:rsidRPr="00E31084" w:rsidRDefault="001D75B6" w:rsidP="001D3480">
      <w:pPr>
        <w:pStyle w:val="Listeafsnit"/>
        <w:numPr>
          <w:ilvl w:val="0"/>
          <w:numId w:val="3"/>
        </w:numPr>
        <w:rPr>
          <w:color w:val="7030A0"/>
          <w:lang w:val="en-GB"/>
        </w:rPr>
      </w:pPr>
      <w:r>
        <w:rPr>
          <w:color w:val="7030A0"/>
          <w:lang w:val="en-GB"/>
        </w:rPr>
        <w:t xml:space="preserve"># Preference mapping </w:t>
      </w:r>
      <w:r w:rsidR="00947CD6" w:rsidRPr="00E31084">
        <w:rPr>
          <w:color w:val="7030A0"/>
          <w:lang w:val="en-GB"/>
        </w:rPr>
        <w:t>(</w:t>
      </w:r>
      <w:proofErr w:type="spellStart"/>
      <w:r w:rsidR="00420948">
        <w:rPr>
          <w:color w:val="7030A0"/>
          <w:lang w:val="en-GB"/>
        </w:rPr>
        <w:t>først</w:t>
      </w:r>
      <w:proofErr w:type="spellEnd"/>
      <w:r w:rsidR="00420948">
        <w:rPr>
          <w:color w:val="7030A0"/>
          <w:lang w:val="en-GB"/>
        </w:rPr>
        <w:t xml:space="preserve"> </w:t>
      </w:r>
      <w:proofErr w:type="spellStart"/>
      <w:r w:rsidR="00420948">
        <w:rPr>
          <w:color w:val="7030A0"/>
          <w:lang w:val="en-GB"/>
        </w:rPr>
        <w:t>til</w:t>
      </w:r>
      <w:proofErr w:type="spellEnd"/>
      <w:r w:rsidR="00420948">
        <w:rPr>
          <w:color w:val="7030A0"/>
          <w:lang w:val="en-GB"/>
        </w:rPr>
        <w:t xml:space="preserve"> </w:t>
      </w:r>
      <w:r w:rsidR="00947CD6" w:rsidRPr="00E31084">
        <w:rPr>
          <w:color w:val="7030A0"/>
          <w:lang w:val="en-GB"/>
        </w:rPr>
        <w:t>2023: PLS on CATA and liking data)</w:t>
      </w:r>
      <w:bookmarkEnd w:id="0"/>
    </w:p>
    <w:p w14:paraId="3E9262B2" w14:textId="77777777" w:rsidR="001D3480" w:rsidRPr="00E31084" w:rsidRDefault="001D3480" w:rsidP="00AE7F72">
      <w:pPr>
        <w:rPr>
          <w:lang w:val="en-GB"/>
        </w:rPr>
      </w:pPr>
    </w:p>
    <w:p w14:paraId="25C01C86" w14:textId="4C417438" w:rsidR="001D3480" w:rsidRPr="00184737" w:rsidRDefault="000B6729" w:rsidP="00F52256">
      <w:pPr>
        <w:pStyle w:val="Titel"/>
        <w:rPr>
          <w:b/>
          <w:bCs/>
          <w:color w:val="BF8F00" w:themeColor="accent4" w:themeShade="BF"/>
          <w:sz w:val="72"/>
          <w:szCs w:val="72"/>
          <w:lang w:val="en-GB"/>
        </w:rPr>
      </w:pPr>
      <w:r w:rsidRPr="00184737">
        <w:rPr>
          <w:b/>
          <w:bCs/>
          <w:color w:val="BF8F00" w:themeColor="accent4" w:themeShade="BF"/>
          <w:sz w:val="72"/>
          <w:szCs w:val="72"/>
          <w:lang w:val="en-GB"/>
        </w:rPr>
        <w:t xml:space="preserve">TO DO LIST: </w:t>
      </w:r>
    </w:p>
    <w:p w14:paraId="43CDC782" w14:textId="399C6943" w:rsidR="001150EC" w:rsidRPr="00DA6942" w:rsidRDefault="001150EC" w:rsidP="001150EC">
      <w:pPr>
        <w:rPr>
          <w:b/>
          <w:bCs/>
          <w:color w:val="FF0000"/>
          <w:sz w:val="28"/>
          <w:szCs w:val="28"/>
          <w:lang w:val="en-GB"/>
        </w:rPr>
      </w:pPr>
      <w:r w:rsidRPr="00DA6942">
        <w:rPr>
          <w:b/>
          <w:bCs/>
          <w:color w:val="FF0000"/>
          <w:sz w:val="28"/>
          <w:szCs w:val="28"/>
          <w:lang w:val="en-GB"/>
        </w:rPr>
        <w:t>EDIT</w:t>
      </w:r>
      <w:r w:rsidR="001273CB" w:rsidRPr="00DA6942">
        <w:rPr>
          <w:b/>
          <w:bCs/>
          <w:color w:val="FF0000"/>
          <w:sz w:val="28"/>
          <w:szCs w:val="28"/>
          <w:lang w:val="en-GB"/>
        </w:rPr>
        <w:t xml:space="preserve"> – missing in present version</w:t>
      </w:r>
      <w:r w:rsidR="001E32B1">
        <w:rPr>
          <w:b/>
          <w:bCs/>
          <w:color w:val="FF0000"/>
          <w:sz w:val="28"/>
          <w:szCs w:val="28"/>
          <w:lang w:val="en-GB"/>
        </w:rPr>
        <w:t xml:space="preserve"> (</w:t>
      </w:r>
      <w:r w:rsidR="0033073C" w:rsidRPr="00716A77">
        <w:rPr>
          <w:b/>
          <w:bCs/>
          <w:color w:val="FF0000"/>
          <w:sz w:val="28"/>
          <w:szCs w:val="28"/>
          <w:highlight w:val="green"/>
          <w:lang w:val="en-GB"/>
        </w:rPr>
        <w:t>mark</w:t>
      </w:r>
      <w:r w:rsidR="001E32B1" w:rsidRPr="00716A77">
        <w:rPr>
          <w:b/>
          <w:bCs/>
          <w:color w:val="FF0000"/>
          <w:sz w:val="28"/>
          <w:szCs w:val="28"/>
          <w:highlight w:val="green"/>
          <w:lang w:val="en-GB"/>
        </w:rPr>
        <w:t xml:space="preserve"> line</w:t>
      </w:r>
      <w:r w:rsidR="001E32B1">
        <w:rPr>
          <w:b/>
          <w:bCs/>
          <w:color w:val="FF0000"/>
          <w:sz w:val="28"/>
          <w:szCs w:val="28"/>
          <w:lang w:val="en-GB"/>
        </w:rPr>
        <w:t xml:space="preserve"> when done)</w:t>
      </w:r>
      <w:r w:rsidRPr="00DA6942">
        <w:rPr>
          <w:b/>
          <w:bCs/>
          <w:color w:val="FF0000"/>
          <w:sz w:val="28"/>
          <w:szCs w:val="28"/>
          <w:lang w:val="en-GB"/>
        </w:rPr>
        <w:t>:</w:t>
      </w:r>
    </w:p>
    <w:p w14:paraId="0604F62D" w14:textId="77777777" w:rsidR="0033073C" w:rsidRDefault="0033073C" w:rsidP="0033073C">
      <w:pPr>
        <w:pStyle w:val="Opstilling-talellerbogst"/>
        <w:numPr>
          <w:ilvl w:val="0"/>
          <w:numId w:val="0"/>
        </w:numPr>
        <w:tabs>
          <w:tab w:val="left" w:pos="1304"/>
        </w:tabs>
        <w:ind w:left="360" w:hanging="360"/>
        <w:rPr>
          <w:lang w:val="da-DK"/>
        </w:rPr>
      </w:pPr>
      <w:bookmarkStart w:id="10" w:name="_Hlk142917523"/>
      <w:r>
        <w:rPr>
          <w:lang w:val="da-DK"/>
        </w:rPr>
        <w:t xml:space="preserve">Julius: </w:t>
      </w:r>
    </w:p>
    <w:p w14:paraId="0764C377" w14:textId="77777777" w:rsidR="0033073C" w:rsidRDefault="0033073C" w:rsidP="0033073C">
      <w:pPr>
        <w:pStyle w:val="Opstilling-talellerbogst"/>
        <w:numPr>
          <w:ilvl w:val="0"/>
          <w:numId w:val="13"/>
        </w:numPr>
        <w:tabs>
          <w:tab w:val="left" w:pos="1304"/>
        </w:tabs>
        <w:spacing w:line="254" w:lineRule="auto"/>
        <w:rPr>
          <w:lang w:val="da-DK"/>
        </w:rPr>
      </w:pPr>
      <w:r>
        <w:rPr>
          <w:lang w:val="da-DK"/>
        </w:rPr>
        <w:t>1-15 (=rette fra TFIH sidste år + andre småting. Først 1-10 og så 11-15)</w:t>
      </w:r>
    </w:p>
    <w:p w14:paraId="3FAB58AA" w14:textId="77777777" w:rsidR="0033073C" w:rsidRDefault="0033073C" w:rsidP="0033073C">
      <w:pPr>
        <w:pStyle w:val="Opstilling-talellerbogst"/>
        <w:numPr>
          <w:ilvl w:val="0"/>
          <w:numId w:val="13"/>
        </w:numPr>
        <w:tabs>
          <w:tab w:val="left" w:pos="1304"/>
        </w:tabs>
        <w:spacing w:line="254" w:lineRule="auto"/>
        <w:rPr>
          <w:lang w:val="da-DK"/>
        </w:rPr>
      </w:pPr>
      <w:r>
        <w:rPr>
          <w:lang w:val="da-DK"/>
        </w:rPr>
        <w:t>20-24</w:t>
      </w:r>
    </w:p>
    <w:p w14:paraId="2B754095" w14:textId="77777777" w:rsidR="0033073C" w:rsidRDefault="0033073C" w:rsidP="0033073C">
      <w:pPr>
        <w:pStyle w:val="Opstilling-talellerbogst"/>
        <w:numPr>
          <w:ilvl w:val="0"/>
          <w:numId w:val="13"/>
        </w:numPr>
        <w:tabs>
          <w:tab w:val="left" w:pos="1304"/>
        </w:tabs>
        <w:spacing w:line="254" w:lineRule="auto"/>
        <w:rPr>
          <w:lang w:val="da-DK"/>
        </w:rPr>
      </w:pPr>
      <w:r>
        <w:rPr>
          <w:lang w:val="da-DK"/>
        </w:rPr>
        <w:t>25 (kan vente)</w:t>
      </w:r>
    </w:p>
    <w:p w14:paraId="4C3B7144" w14:textId="77777777" w:rsidR="0033073C" w:rsidRDefault="0033073C" w:rsidP="0033073C">
      <w:pPr>
        <w:pStyle w:val="Opstilling-talellerbogst"/>
        <w:numPr>
          <w:ilvl w:val="0"/>
          <w:numId w:val="13"/>
        </w:numPr>
        <w:tabs>
          <w:tab w:val="left" w:pos="1304"/>
        </w:tabs>
        <w:spacing w:line="254" w:lineRule="auto"/>
        <w:rPr>
          <w:lang w:val="da-DK"/>
        </w:rPr>
      </w:pPr>
      <w:r>
        <w:rPr>
          <w:lang w:val="da-DK"/>
        </w:rPr>
        <w:t xml:space="preserve">Opdatere </w:t>
      </w:r>
      <w:proofErr w:type="spellStart"/>
      <w:r>
        <w:rPr>
          <w:lang w:val="da-DK"/>
        </w:rPr>
        <w:t>index</w:t>
      </w:r>
      <w:proofErr w:type="spellEnd"/>
      <w:r>
        <w:rPr>
          <w:lang w:val="da-DK"/>
        </w:rPr>
        <w:t xml:space="preserve"> med MANGLER</w:t>
      </w:r>
    </w:p>
    <w:p w14:paraId="1F750F14" w14:textId="77777777" w:rsidR="0033073C" w:rsidRDefault="0033073C" w:rsidP="0033073C">
      <w:pPr>
        <w:pStyle w:val="Opstilling-talellerbogst"/>
        <w:numPr>
          <w:ilvl w:val="0"/>
          <w:numId w:val="0"/>
        </w:numPr>
        <w:tabs>
          <w:tab w:val="left" w:pos="1304"/>
        </w:tabs>
        <w:ind w:left="360" w:hanging="360"/>
        <w:rPr>
          <w:lang w:val="da-DK"/>
        </w:rPr>
      </w:pPr>
      <w:r>
        <w:rPr>
          <w:lang w:val="da-DK"/>
        </w:rPr>
        <w:t xml:space="preserve">Mads: </w:t>
      </w:r>
    </w:p>
    <w:p w14:paraId="68D02FC8" w14:textId="77777777" w:rsidR="0033073C" w:rsidRDefault="0033073C" w:rsidP="0033073C">
      <w:pPr>
        <w:pStyle w:val="Opstilling-talellerbogst"/>
        <w:numPr>
          <w:ilvl w:val="0"/>
          <w:numId w:val="13"/>
        </w:numPr>
        <w:tabs>
          <w:tab w:val="left" w:pos="1304"/>
        </w:tabs>
        <w:spacing w:line="254" w:lineRule="auto"/>
        <w:rPr>
          <w:lang w:val="da-DK"/>
        </w:rPr>
      </w:pPr>
      <w:r>
        <w:rPr>
          <w:lang w:val="da-DK"/>
        </w:rPr>
        <w:t>16-19 (FMCR tilføjelser. Her skal 17 laves som minimum. Ok at vente med resten)</w:t>
      </w:r>
    </w:p>
    <w:p w14:paraId="15C5EA5E" w14:textId="77777777" w:rsidR="0033073C" w:rsidRDefault="0033073C" w:rsidP="0033073C">
      <w:pPr>
        <w:pStyle w:val="Opstilling-talellerbogst"/>
        <w:numPr>
          <w:ilvl w:val="0"/>
          <w:numId w:val="13"/>
        </w:numPr>
        <w:tabs>
          <w:tab w:val="left" w:pos="1304"/>
        </w:tabs>
        <w:spacing w:line="254" w:lineRule="auto"/>
        <w:rPr>
          <w:lang w:val="da-DK"/>
        </w:rPr>
      </w:pPr>
      <w:r>
        <w:rPr>
          <w:lang w:val="da-DK"/>
        </w:rPr>
        <w:t>25 (kan vente)</w:t>
      </w:r>
    </w:p>
    <w:p w14:paraId="64BCE267" w14:textId="77777777" w:rsidR="0033073C" w:rsidRDefault="0033073C" w:rsidP="0033073C">
      <w:pPr>
        <w:pStyle w:val="Opstilling-talellerbogst"/>
        <w:numPr>
          <w:ilvl w:val="0"/>
          <w:numId w:val="13"/>
        </w:numPr>
        <w:tabs>
          <w:tab w:val="left" w:pos="1304"/>
        </w:tabs>
        <w:spacing w:line="254" w:lineRule="auto"/>
        <w:rPr>
          <w:lang w:val="da-DK"/>
        </w:rPr>
      </w:pPr>
      <w:r>
        <w:rPr>
          <w:lang w:val="da-DK"/>
        </w:rPr>
        <w:t xml:space="preserve">Opdatere </w:t>
      </w:r>
      <w:proofErr w:type="spellStart"/>
      <w:r>
        <w:rPr>
          <w:lang w:val="da-DK"/>
        </w:rPr>
        <w:t>index</w:t>
      </w:r>
      <w:proofErr w:type="spellEnd"/>
      <w:r>
        <w:rPr>
          <w:lang w:val="da-DK"/>
        </w:rPr>
        <w:t xml:space="preserve"> MANGLER</w:t>
      </w:r>
    </w:p>
    <w:p w14:paraId="00FB923F" w14:textId="77777777" w:rsidR="001E32B1" w:rsidRPr="009042D2" w:rsidRDefault="001E32B1" w:rsidP="001E32B1">
      <w:pPr>
        <w:pStyle w:val="Opstilling-talellerbogst"/>
        <w:numPr>
          <w:ilvl w:val="0"/>
          <w:numId w:val="0"/>
        </w:numPr>
        <w:ind w:left="360" w:hanging="360"/>
        <w:rPr>
          <w:b/>
          <w:bCs/>
          <w:highlight w:val="yellow"/>
          <w:lang w:val="da-DK"/>
        </w:rPr>
      </w:pPr>
    </w:p>
    <w:bookmarkEnd w:id="10"/>
    <w:p w14:paraId="16DD78B0" w14:textId="1C38C8C4" w:rsidR="001E32B1" w:rsidRPr="009042D2" w:rsidRDefault="001E32B1" w:rsidP="001E32B1">
      <w:pPr>
        <w:pStyle w:val="Opstilling-talellerbogst"/>
        <w:numPr>
          <w:ilvl w:val="0"/>
          <w:numId w:val="0"/>
        </w:numPr>
        <w:ind w:left="360" w:hanging="360"/>
        <w:rPr>
          <w:b/>
          <w:bCs/>
          <w:lang w:val="da-DK"/>
        </w:rPr>
      </w:pPr>
      <w:r w:rsidRPr="009042D2">
        <w:rPr>
          <w:b/>
          <w:bCs/>
          <w:lang w:val="da-DK"/>
        </w:rPr>
        <w:t xml:space="preserve"> </w:t>
      </w:r>
    </w:p>
    <w:p w14:paraId="7696F08A" w14:textId="4C593F48" w:rsidR="00E80144" w:rsidRPr="007D663F" w:rsidRDefault="00C775F3" w:rsidP="001150EC">
      <w:pPr>
        <w:pStyle w:val="Opstilling-talellerbogst"/>
        <w:rPr>
          <w:highlight w:val="green"/>
          <w:lang w:val="en-GB"/>
        </w:rPr>
      </w:pPr>
      <w:r w:rsidRPr="007D663F">
        <w:rPr>
          <w:b/>
          <w:bCs/>
          <w:highlight w:val="green"/>
          <w:lang w:val="en-GB"/>
        </w:rPr>
        <w:t>Chapter 9.1 Plotting liking scores:</w:t>
      </w:r>
      <w:r w:rsidRPr="007D663F">
        <w:rPr>
          <w:highlight w:val="green"/>
          <w:lang w:val="en-GB"/>
        </w:rPr>
        <w:t xml:space="preserve"> </w:t>
      </w:r>
      <w:r w:rsidRPr="007D663F">
        <w:rPr>
          <w:color w:val="FF0000"/>
          <w:highlight w:val="green"/>
          <w:lang w:val="en-GB"/>
        </w:rPr>
        <w:t>add explanation for model</w:t>
      </w:r>
    </w:p>
    <w:p w14:paraId="53D0FA9B" w14:textId="0A30CA4E" w:rsidR="00CC5598" w:rsidRPr="001E32B1" w:rsidRDefault="009D2A96" w:rsidP="00C8353B">
      <w:pPr>
        <w:pStyle w:val="Opstilling-talellerbogst"/>
        <w:rPr>
          <w:lang w:val="en-GB"/>
        </w:rPr>
      </w:pPr>
      <w:r w:rsidRPr="001E32B1">
        <w:rPr>
          <w:b/>
          <w:bCs/>
          <w:lang w:val="en-GB"/>
        </w:rPr>
        <w:t>Chapter 8.3.1 CATA, post hoc test</w:t>
      </w:r>
      <w:r w:rsidRPr="001E32B1">
        <w:rPr>
          <w:lang w:val="en-GB"/>
        </w:rPr>
        <w:t xml:space="preserve">: can we find a solution to the </w:t>
      </w:r>
      <w:r w:rsidRPr="001E32B1">
        <w:rPr>
          <w:color w:val="FF0000"/>
          <w:lang w:val="en-GB"/>
        </w:rPr>
        <w:t xml:space="preserve">letter based representation </w:t>
      </w:r>
      <w:r w:rsidRPr="001E32B1">
        <w:rPr>
          <w:lang w:val="en-GB"/>
        </w:rPr>
        <w:t>here too? (as with linear models)</w:t>
      </w:r>
    </w:p>
    <w:p w14:paraId="34AF2488" w14:textId="3233C624" w:rsidR="00AB7ADE" w:rsidRPr="00165DD0" w:rsidRDefault="00BD5E64" w:rsidP="00C8353B">
      <w:pPr>
        <w:pStyle w:val="Opstilling-talellerbogst"/>
        <w:rPr>
          <w:highlight w:val="green"/>
          <w:lang w:val="en-GB"/>
        </w:rPr>
      </w:pPr>
      <w:r w:rsidRPr="00165DD0">
        <w:rPr>
          <w:b/>
          <w:bCs/>
          <w:highlight w:val="green"/>
          <w:lang w:val="en-GB"/>
        </w:rPr>
        <w:t>Add chilli and pasta datasets</w:t>
      </w:r>
      <w:r w:rsidRPr="00165DD0">
        <w:rPr>
          <w:highlight w:val="green"/>
          <w:lang w:val="en-GB"/>
        </w:rPr>
        <w:t xml:space="preserve"> to </w:t>
      </w:r>
      <w:r w:rsidRPr="00165DD0">
        <w:rPr>
          <w:highlight w:val="green"/>
        </w:rPr>
        <w:t>Excel sheet ”</w:t>
      </w:r>
      <w:proofErr w:type="spellStart"/>
      <w:r w:rsidRPr="00165DD0">
        <w:rPr>
          <w:highlight w:val="green"/>
        </w:rPr>
        <w:t>DatasetRbook</w:t>
      </w:r>
      <w:proofErr w:type="spellEnd"/>
      <w:r w:rsidRPr="00165DD0">
        <w:rPr>
          <w:highlight w:val="green"/>
        </w:rPr>
        <w:t xml:space="preserve">” in Dropbox. </w:t>
      </w:r>
      <w:r w:rsidR="0065609B" w:rsidRPr="00165DD0">
        <w:rPr>
          <w:highlight w:val="green"/>
        </w:rPr>
        <w:t xml:space="preserve"> – is this done?</w:t>
      </w:r>
    </w:p>
    <w:p w14:paraId="24F59C21" w14:textId="77777777" w:rsidR="00413360" w:rsidRPr="00CA7AA0" w:rsidRDefault="00413360" w:rsidP="00413360">
      <w:pPr>
        <w:pStyle w:val="Opstilling-talellerbogst"/>
        <w:rPr>
          <w:highlight w:val="green"/>
          <w:lang w:val="da-DK"/>
        </w:rPr>
      </w:pPr>
      <w:r w:rsidRPr="00CA7AA0">
        <w:rPr>
          <w:highlight w:val="green"/>
          <w:lang w:val="da-DK"/>
        </w:rPr>
        <w:t xml:space="preserve">Hvordan </w:t>
      </w:r>
      <w:r w:rsidRPr="00CA7AA0">
        <w:rPr>
          <w:b/>
          <w:bCs/>
          <w:highlight w:val="green"/>
          <w:lang w:val="da-DK"/>
        </w:rPr>
        <w:t>ændrer man rækkefælge på sine samples i plots</w:t>
      </w:r>
      <w:r w:rsidRPr="00CA7AA0">
        <w:rPr>
          <w:highlight w:val="green"/>
          <w:lang w:val="da-DK"/>
        </w:rPr>
        <w:t xml:space="preserve"> ( se vedhæftet kode + nedenstående plot) dette giver samples i vilkårlig rækkefælge, kan man ændre denne, sådan at </w:t>
      </w:r>
      <w:proofErr w:type="spellStart"/>
      <w:r w:rsidRPr="00CA7AA0">
        <w:rPr>
          <w:highlight w:val="green"/>
          <w:lang w:val="da-DK"/>
        </w:rPr>
        <w:t>plain</w:t>
      </w:r>
      <w:proofErr w:type="spellEnd"/>
      <w:r w:rsidRPr="00CA7AA0">
        <w:rPr>
          <w:highlight w:val="green"/>
          <w:lang w:val="da-DK"/>
        </w:rPr>
        <w:t xml:space="preserve"> eks kommer først?</w:t>
      </w:r>
    </w:p>
    <w:p w14:paraId="7D7353EF" w14:textId="5355256A" w:rsidR="00413360" w:rsidRPr="00CA7AA0" w:rsidRDefault="00413360" w:rsidP="00413360">
      <w:pPr>
        <w:pStyle w:val="Opstilling-talellerbogst"/>
        <w:numPr>
          <w:ilvl w:val="0"/>
          <w:numId w:val="0"/>
        </w:numPr>
        <w:ind w:left="360"/>
        <w:rPr>
          <w:highlight w:val="green"/>
        </w:rPr>
      </w:pPr>
      <w:r w:rsidRPr="00CA7AA0">
        <w:rPr>
          <w:noProof/>
          <w:highlight w:val="green"/>
        </w:rPr>
        <w:drawing>
          <wp:inline distT="0" distB="0" distL="0" distR="0" wp14:anchorId="59E7996C" wp14:editId="63870A55">
            <wp:extent cx="3640455" cy="1714500"/>
            <wp:effectExtent l="0" t="0" r="171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74798"/>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640455" cy="1714500"/>
                    </a:xfrm>
                    <a:prstGeom prst="rect">
                      <a:avLst/>
                    </a:prstGeom>
                    <a:noFill/>
                    <a:ln>
                      <a:noFill/>
                    </a:ln>
                  </pic:spPr>
                </pic:pic>
              </a:graphicData>
            </a:graphic>
          </wp:inline>
        </w:drawing>
      </w:r>
    </w:p>
    <w:p w14:paraId="0E7567E8" w14:textId="5C18C09D" w:rsidR="003928B9" w:rsidRPr="00CA7AA0" w:rsidRDefault="00CA7AA0" w:rsidP="003928B9">
      <w:pPr>
        <w:pStyle w:val="NormalWeb"/>
        <w:rPr>
          <w:color w:val="000000"/>
          <w:sz w:val="24"/>
          <w:szCs w:val="24"/>
          <w:highlight w:val="green"/>
        </w:rPr>
      </w:pPr>
      <w:r w:rsidRPr="00CA7AA0">
        <w:rPr>
          <w:color w:val="000000"/>
          <w:sz w:val="24"/>
          <w:szCs w:val="24"/>
          <w:highlight w:val="green"/>
        </w:rPr>
        <w:t>Julius svarer:</w:t>
      </w:r>
    </w:p>
    <w:p w14:paraId="3768CE48" w14:textId="344A90C8" w:rsidR="00CA7AA0" w:rsidRPr="00CA7AA0" w:rsidRDefault="00CA7AA0" w:rsidP="003928B9">
      <w:pPr>
        <w:pStyle w:val="NormalWeb"/>
        <w:rPr>
          <w:color w:val="000000"/>
          <w:sz w:val="24"/>
          <w:szCs w:val="24"/>
        </w:rPr>
      </w:pPr>
      <w:r w:rsidRPr="00CA7AA0">
        <w:rPr>
          <w:color w:val="000000"/>
          <w:sz w:val="24"/>
          <w:szCs w:val="24"/>
          <w:highlight w:val="green"/>
        </w:rPr>
        <w:t xml:space="preserve">I kapitel 10 (Intro to large </w:t>
      </w:r>
      <w:proofErr w:type="spellStart"/>
      <w:r w:rsidRPr="00CA7AA0">
        <w:rPr>
          <w:color w:val="000000"/>
          <w:sz w:val="24"/>
          <w:szCs w:val="24"/>
          <w:highlight w:val="green"/>
        </w:rPr>
        <w:t>survey</w:t>
      </w:r>
      <w:proofErr w:type="spellEnd"/>
      <w:r w:rsidRPr="00CA7AA0">
        <w:rPr>
          <w:color w:val="000000"/>
          <w:sz w:val="24"/>
          <w:szCs w:val="24"/>
          <w:highlight w:val="green"/>
        </w:rPr>
        <w:t xml:space="preserve"> data) er der et plot, som viser ”</w:t>
      </w:r>
      <w:proofErr w:type="spellStart"/>
      <w:r w:rsidRPr="00CA7AA0">
        <w:rPr>
          <w:color w:val="000000"/>
          <w:sz w:val="24"/>
          <w:szCs w:val="24"/>
          <w:highlight w:val="green"/>
        </w:rPr>
        <w:t>reorder_levels</w:t>
      </w:r>
      <w:proofErr w:type="spellEnd"/>
      <w:r w:rsidRPr="00CA7AA0">
        <w:rPr>
          <w:color w:val="000000"/>
          <w:sz w:val="24"/>
          <w:szCs w:val="24"/>
          <w:highlight w:val="green"/>
        </w:rPr>
        <w:t>” fra ”</w:t>
      </w:r>
      <w:proofErr w:type="spellStart"/>
      <w:r w:rsidRPr="00CA7AA0">
        <w:rPr>
          <w:color w:val="000000"/>
          <w:sz w:val="24"/>
          <w:szCs w:val="24"/>
          <w:highlight w:val="green"/>
        </w:rPr>
        <w:t>rstatix</w:t>
      </w:r>
      <w:proofErr w:type="spellEnd"/>
      <w:r w:rsidRPr="00CA7AA0">
        <w:rPr>
          <w:color w:val="000000"/>
          <w:sz w:val="24"/>
          <w:szCs w:val="24"/>
          <w:highlight w:val="green"/>
        </w:rPr>
        <w:t>”. Den gør at man kan skrive sin egen rækkefølge.</w:t>
      </w:r>
    </w:p>
    <w:p w14:paraId="05451B37" w14:textId="77777777" w:rsidR="003928B9" w:rsidRPr="00CA7AA0" w:rsidRDefault="003928B9" w:rsidP="00413360">
      <w:pPr>
        <w:pStyle w:val="Opstilling-talellerbogst"/>
        <w:numPr>
          <w:ilvl w:val="0"/>
          <w:numId w:val="0"/>
        </w:numPr>
        <w:ind w:left="360"/>
        <w:rPr>
          <w:lang w:val="da-DK"/>
        </w:rPr>
      </w:pPr>
    </w:p>
    <w:p w14:paraId="1E401F1C" w14:textId="3A7A8ED8" w:rsidR="00B92A15" w:rsidRDefault="00B92A15" w:rsidP="00413360">
      <w:pPr>
        <w:pStyle w:val="Opstilling-talellerbogst"/>
        <w:rPr>
          <w:lang w:val="en-GB"/>
        </w:rPr>
      </w:pPr>
      <w:r>
        <w:rPr>
          <w:b/>
          <w:bCs/>
          <w:lang w:val="en-GB"/>
        </w:rPr>
        <w:lastRenderedPageBreak/>
        <w:t xml:space="preserve">Chapter </w:t>
      </w:r>
      <w:r w:rsidRPr="00B92A15">
        <w:rPr>
          <w:b/>
          <w:bCs/>
          <w:lang w:val="en-GB"/>
        </w:rPr>
        <w:t>10.1.2 All attributes</w:t>
      </w:r>
      <w:r>
        <w:rPr>
          <w:b/>
          <w:bCs/>
          <w:lang w:val="en-GB"/>
        </w:rPr>
        <w:t xml:space="preserve">: </w:t>
      </w:r>
      <w:r w:rsidRPr="00B92A15">
        <w:rPr>
          <w:color w:val="FF0000"/>
          <w:lang w:val="en-GB"/>
        </w:rPr>
        <w:t>add explanation to model</w:t>
      </w:r>
      <w:r w:rsidRPr="00B92A15">
        <w:rPr>
          <w:lang w:val="en-GB"/>
        </w:rPr>
        <w:t>, by now we do not know where all the different names and variables come from</w:t>
      </w:r>
      <w:r>
        <w:rPr>
          <w:lang w:val="en-GB"/>
        </w:rPr>
        <w:t>.</w:t>
      </w:r>
      <w:r w:rsidR="00165375">
        <w:rPr>
          <w:lang w:val="en-GB"/>
        </w:rPr>
        <w:t xml:space="preserve"> Julius </w:t>
      </w:r>
      <w:proofErr w:type="spellStart"/>
      <w:r w:rsidR="00165375">
        <w:rPr>
          <w:lang w:val="en-GB"/>
        </w:rPr>
        <w:t>spørger</w:t>
      </w:r>
      <w:proofErr w:type="spellEnd"/>
      <w:r w:rsidR="00165375">
        <w:rPr>
          <w:lang w:val="en-GB"/>
        </w:rPr>
        <w:t xml:space="preserve">: </w:t>
      </w:r>
      <w:proofErr w:type="spellStart"/>
      <w:r w:rsidR="00165375" w:rsidRPr="00165375">
        <w:rPr>
          <w:highlight w:val="yellow"/>
          <w:lang w:val="en-GB"/>
        </w:rPr>
        <w:t>Hvilken</w:t>
      </w:r>
      <w:proofErr w:type="spellEnd"/>
      <w:r w:rsidR="00165375" w:rsidRPr="00165375">
        <w:rPr>
          <w:highlight w:val="yellow"/>
          <w:lang w:val="en-GB"/>
        </w:rPr>
        <w:t xml:space="preserve"> model???</w:t>
      </w:r>
    </w:p>
    <w:p w14:paraId="6F4A63BD" w14:textId="0095AC11" w:rsidR="0044111B" w:rsidRPr="00063EFF" w:rsidRDefault="0044111B" w:rsidP="0044111B">
      <w:pPr>
        <w:pStyle w:val="Opstilling-talellerbogst"/>
        <w:rPr>
          <w:highlight w:val="green"/>
          <w:lang w:val="en-GB"/>
        </w:rPr>
      </w:pPr>
      <w:r w:rsidRPr="00063EFF">
        <w:rPr>
          <w:b/>
          <w:bCs/>
          <w:highlight w:val="green"/>
          <w:lang w:val="en-GB"/>
        </w:rPr>
        <w:t>Chapter 9.2.1</w:t>
      </w:r>
      <w:r w:rsidRPr="00063EFF">
        <w:rPr>
          <w:highlight w:val="green"/>
          <w:lang w:val="en-GB"/>
        </w:rPr>
        <w:t xml:space="preserve"> Last text bit: "The </w:t>
      </w:r>
      <w:proofErr w:type="spellStart"/>
      <w:r w:rsidRPr="00063EFF">
        <w:rPr>
          <w:highlight w:val="green"/>
          <w:lang w:val="en-GB"/>
        </w:rPr>
        <w:t>resulst</w:t>
      </w:r>
      <w:proofErr w:type="spellEnd"/>
      <w:r w:rsidRPr="00063EFF">
        <w:rPr>
          <w:highlight w:val="green"/>
          <w:lang w:val="en-GB"/>
        </w:rPr>
        <w:t xml:space="preserve"> indicate Brown Ale and Ravnsborg Red is the most likable beers". - results spelled wrong.</w:t>
      </w:r>
    </w:p>
    <w:p w14:paraId="422F53D0" w14:textId="7C41EA92" w:rsidR="0044111B" w:rsidRPr="00063EFF" w:rsidRDefault="0044111B" w:rsidP="0044111B">
      <w:pPr>
        <w:pStyle w:val="Opstilling-talellerbogst"/>
        <w:rPr>
          <w:highlight w:val="green"/>
          <w:lang w:val="en-GB"/>
        </w:rPr>
      </w:pPr>
      <w:r w:rsidRPr="00063EFF">
        <w:rPr>
          <w:b/>
          <w:bCs/>
          <w:highlight w:val="green"/>
          <w:lang w:val="en-GB"/>
        </w:rPr>
        <w:t>Chapter 9.2.1</w:t>
      </w:r>
      <w:r w:rsidRPr="00063EFF">
        <w:rPr>
          <w:highlight w:val="green"/>
          <w:lang w:val="en-GB"/>
        </w:rPr>
        <w:t>. Same last text bit: "These three at the bottom is also not significantly different." - is =are</w:t>
      </w:r>
    </w:p>
    <w:p w14:paraId="55C32E8C" w14:textId="7383C4FA" w:rsidR="0044111B" w:rsidRPr="00063EFF" w:rsidRDefault="0044111B" w:rsidP="0044111B">
      <w:pPr>
        <w:pStyle w:val="Opstilling-talellerbogst"/>
        <w:rPr>
          <w:highlight w:val="green"/>
          <w:lang w:val="en-GB"/>
        </w:rPr>
      </w:pPr>
      <w:r w:rsidRPr="00063EFF">
        <w:rPr>
          <w:b/>
          <w:bCs/>
          <w:highlight w:val="green"/>
          <w:lang w:val="en-GB"/>
        </w:rPr>
        <w:t>Chapter 9.3.1</w:t>
      </w:r>
      <w:r w:rsidRPr="00063EFF">
        <w:rPr>
          <w:highlight w:val="green"/>
          <w:lang w:val="en-GB"/>
        </w:rPr>
        <w:t xml:space="preserve"> This text: "In the beer dataset we would like to know which of the explanatory variables that is most related to the liking." - "is" should be "are" I guess?</w:t>
      </w:r>
    </w:p>
    <w:p w14:paraId="3FF0463D" w14:textId="4698F0D8" w:rsidR="0044111B" w:rsidRPr="00063EFF" w:rsidRDefault="0044111B" w:rsidP="0044111B">
      <w:pPr>
        <w:pStyle w:val="Opstilling-talellerbogst"/>
        <w:rPr>
          <w:highlight w:val="green"/>
          <w:lang w:val="en-GB"/>
        </w:rPr>
      </w:pPr>
      <w:r w:rsidRPr="00063EFF">
        <w:rPr>
          <w:b/>
          <w:bCs/>
          <w:highlight w:val="green"/>
          <w:lang w:val="en-GB"/>
        </w:rPr>
        <w:t>Chapter 9.3.2</w:t>
      </w:r>
      <w:r w:rsidRPr="00063EFF">
        <w:rPr>
          <w:highlight w:val="green"/>
          <w:lang w:val="en-GB"/>
        </w:rPr>
        <w:t>. Last sentence: "You cannot remove a single variable if an interaction including it is significant." - including should be included? then I understand it</w:t>
      </w:r>
    </w:p>
    <w:p w14:paraId="07386BFF" w14:textId="47A08D44" w:rsidR="0044111B" w:rsidRPr="00063EFF" w:rsidRDefault="0044111B" w:rsidP="0044111B">
      <w:pPr>
        <w:pStyle w:val="Opstilling-talellerbogst"/>
        <w:rPr>
          <w:highlight w:val="green"/>
          <w:lang w:val="en-GB"/>
        </w:rPr>
      </w:pPr>
      <w:r w:rsidRPr="00063EFF">
        <w:rPr>
          <w:b/>
          <w:bCs/>
          <w:highlight w:val="green"/>
          <w:lang w:val="en-GB"/>
        </w:rPr>
        <w:t>Chapter 10.1.2</w:t>
      </w:r>
      <w:r w:rsidRPr="00063EFF">
        <w:rPr>
          <w:highlight w:val="green"/>
          <w:lang w:val="en-GB"/>
        </w:rPr>
        <w:t xml:space="preserve">.: after the </w:t>
      </w:r>
      <w:proofErr w:type="spellStart"/>
      <w:r w:rsidRPr="00063EFF">
        <w:rPr>
          <w:highlight w:val="green"/>
          <w:lang w:val="en-GB"/>
        </w:rPr>
        <w:t>barplots</w:t>
      </w:r>
      <w:proofErr w:type="spellEnd"/>
      <w:r w:rsidRPr="00063EFF">
        <w:rPr>
          <w:highlight w:val="green"/>
          <w:lang w:val="en-GB"/>
        </w:rPr>
        <w:t xml:space="preserve"> " a interaction model will be used to qualify further analysis. - a = an.</w:t>
      </w:r>
      <w:r w:rsidR="00063EFF" w:rsidRPr="00063EFF">
        <w:rPr>
          <w:highlight w:val="green"/>
          <w:lang w:val="en-GB"/>
        </w:rPr>
        <w:t xml:space="preserve"> For each attribute</w:t>
      </w:r>
    </w:p>
    <w:p w14:paraId="30834D70" w14:textId="77777777" w:rsidR="00286796" w:rsidRDefault="00286796" w:rsidP="00286796">
      <w:pPr>
        <w:pStyle w:val="Opstilling-talellerbogst"/>
        <w:numPr>
          <w:ilvl w:val="0"/>
          <w:numId w:val="0"/>
        </w:numPr>
        <w:ind w:left="360" w:hanging="360"/>
        <w:rPr>
          <w:lang w:val="en-GB"/>
        </w:rPr>
      </w:pPr>
    </w:p>
    <w:p w14:paraId="7B82F45D" w14:textId="01CEDF02" w:rsidR="00286796" w:rsidRPr="00286796" w:rsidRDefault="00E9170C" w:rsidP="00286796">
      <w:pPr>
        <w:pStyle w:val="Opstilling-talellerbogst"/>
        <w:numPr>
          <w:ilvl w:val="0"/>
          <w:numId w:val="0"/>
        </w:numPr>
        <w:ind w:left="360" w:hanging="360"/>
        <w:rPr>
          <w:b/>
          <w:bCs/>
          <w:lang w:val="en-GB"/>
        </w:rPr>
      </w:pPr>
      <w:r>
        <w:rPr>
          <w:b/>
          <w:bCs/>
          <w:lang w:val="en-GB"/>
        </w:rPr>
        <w:t>After</w:t>
      </w:r>
      <w:r w:rsidR="00286796" w:rsidRPr="00286796">
        <w:rPr>
          <w:b/>
          <w:bCs/>
          <w:lang w:val="en-GB"/>
        </w:rPr>
        <w:t xml:space="preserve"> TFIH</w:t>
      </w:r>
      <w:r>
        <w:rPr>
          <w:b/>
          <w:bCs/>
          <w:lang w:val="en-GB"/>
        </w:rPr>
        <w:t xml:space="preserve"> course editions, we need to do this</w:t>
      </w:r>
      <w:r w:rsidR="00286796" w:rsidRPr="00286796">
        <w:rPr>
          <w:b/>
          <w:bCs/>
          <w:lang w:val="en-GB"/>
        </w:rPr>
        <w:t>:</w:t>
      </w:r>
    </w:p>
    <w:p w14:paraId="16EB1FF7" w14:textId="0ED1F75C" w:rsidR="00286796" w:rsidRPr="00286796" w:rsidRDefault="00286796" w:rsidP="00286796">
      <w:pPr>
        <w:pStyle w:val="Opstilling-talellerbogst"/>
        <w:rPr>
          <w:lang w:val="en-GB"/>
        </w:rPr>
      </w:pPr>
      <w:r w:rsidRPr="00687735">
        <w:rPr>
          <w:highlight w:val="green"/>
          <w:lang w:val="en-GB"/>
        </w:rPr>
        <w:t>Code for exporting model output as an Excel table (make headline so it is easy to find)</w:t>
      </w:r>
      <w:r w:rsidR="00FB5529">
        <w:rPr>
          <w:lang w:val="en-GB"/>
        </w:rPr>
        <w:t xml:space="preserve"> </w:t>
      </w:r>
      <w:r w:rsidR="00687735">
        <w:rPr>
          <w:lang w:val="en-GB"/>
        </w:rPr>
        <w:t xml:space="preserve">Is in intro chapter </w:t>
      </w:r>
    </w:p>
    <w:p w14:paraId="756F68C4" w14:textId="6007ED90" w:rsidR="00286796" w:rsidRDefault="00CD680D" w:rsidP="0044111B">
      <w:pPr>
        <w:pStyle w:val="Opstilling-talellerbogst"/>
        <w:rPr>
          <w:lang w:val="da-DK"/>
        </w:rPr>
      </w:pPr>
      <w:r w:rsidRPr="00CD680D">
        <w:rPr>
          <w:lang w:val="da-DK"/>
        </w:rPr>
        <w:t xml:space="preserve">Rette </w:t>
      </w:r>
      <w:proofErr w:type="spellStart"/>
      <w:r w:rsidRPr="00CD680D">
        <w:rPr>
          <w:lang w:val="da-DK"/>
        </w:rPr>
        <w:t>Rmd</w:t>
      </w:r>
      <w:proofErr w:type="spellEnd"/>
      <w:r w:rsidRPr="00CD680D">
        <w:rPr>
          <w:lang w:val="da-DK"/>
        </w:rPr>
        <w:t xml:space="preserve"> numrene </w:t>
      </w:r>
      <w:r w:rsidR="00D17C2E">
        <w:rPr>
          <w:lang w:val="da-DK"/>
        </w:rPr>
        <w:t xml:space="preserve">(titler) </w:t>
      </w:r>
      <w:r>
        <w:rPr>
          <w:lang w:val="da-DK"/>
        </w:rPr>
        <w:t xml:space="preserve">så de passer med </w:t>
      </w:r>
      <w:proofErr w:type="spellStart"/>
      <w:r>
        <w:rPr>
          <w:lang w:val="da-DK"/>
        </w:rPr>
        <w:t>index</w:t>
      </w:r>
      <w:proofErr w:type="spellEnd"/>
    </w:p>
    <w:p w14:paraId="1E7B81A3" w14:textId="2F18E580" w:rsidR="00CD680D" w:rsidRDefault="00D17C2E" w:rsidP="0044111B">
      <w:pPr>
        <w:pStyle w:val="Opstilling-talellerbogst"/>
        <w:rPr>
          <w:lang w:val="en-GB"/>
        </w:rPr>
      </w:pPr>
      <w:proofErr w:type="spellStart"/>
      <w:r>
        <w:rPr>
          <w:lang w:val="en-GB"/>
        </w:rPr>
        <w:t>Tilføje</w:t>
      </w:r>
      <w:proofErr w:type="spellEnd"/>
      <w:r>
        <w:rPr>
          <w:lang w:val="en-GB"/>
        </w:rPr>
        <w:t xml:space="preserve"> </w:t>
      </w:r>
      <w:proofErr w:type="spellStart"/>
      <w:r>
        <w:rPr>
          <w:lang w:val="en-GB"/>
        </w:rPr>
        <w:t>dette</w:t>
      </w:r>
      <w:proofErr w:type="spellEnd"/>
      <w:r>
        <w:rPr>
          <w:lang w:val="en-GB"/>
        </w:rPr>
        <w:t xml:space="preserve"> </w:t>
      </w:r>
      <w:proofErr w:type="spellStart"/>
      <w:r>
        <w:rPr>
          <w:lang w:val="en-GB"/>
        </w:rPr>
        <w:t>til</w:t>
      </w:r>
      <w:proofErr w:type="spellEnd"/>
      <w:r>
        <w:rPr>
          <w:lang w:val="en-GB"/>
        </w:rPr>
        <w:t xml:space="preserve"> descriptive analysis: </w:t>
      </w:r>
      <w:r w:rsidRPr="00D17C2E">
        <w:rPr>
          <w:lang w:val="en-GB"/>
        </w:rPr>
        <w:t>mean(</w:t>
      </w:r>
      <w:proofErr w:type="spellStart"/>
      <w:r w:rsidRPr="00D17C2E">
        <w:rPr>
          <w:lang w:val="en-GB"/>
        </w:rPr>
        <w:t>chili$LikingAppearance</w:t>
      </w:r>
      <w:proofErr w:type="spellEnd"/>
      <w:r w:rsidRPr="00D17C2E">
        <w:rPr>
          <w:lang w:val="en-GB"/>
        </w:rPr>
        <w:t>, na.rm = TRUE) #remove NA values in dataset</w:t>
      </w:r>
      <w:r>
        <w:rPr>
          <w:lang w:val="en-GB"/>
        </w:rPr>
        <w:t xml:space="preserve"> (</w:t>
      </w:r>
      <w:proofErr w:type="spellStart"/>
      <w:r>
        <w:rPr>
          <w:lang w:val="en-GB"/>
        </w:rPr>
        <w:t>lige</w:t>
      </w:r>
      <w:proofErr w:type="spellEnd"/>
      <w:r>
        <w:rPr>
          <w:lang w:val="en-GB"/>
        </w:rPr>
        <w:t xml:space="preserve"> nu </w:t>
      </w:r>
      <w:proofErr w:type="spellStart"/>
      <w:r>
        <w:rPr>
          <w:lang w:val="en-GB"/>
        </w:rPr>
        <w:t>ch</w:t>
      </w:r>
      <w:proofErr w:type="spellEnd"/>
      <w:r>
        <w:rPr>
          <w:lang w:val="en-GB"/>
        </w:rPr>
        <w:t xml:space="preserve"> 4.1.4)</w:t>
      </w:r>
    </w:p>
    <w:p w14:paraId="692939B6" w14:textId="40947FF8" w:rsidR="00D17C2E" w:rsidRDefault="00D733E4" w:rsidP="0044111B">
      <w:pPr>
        <w:pStyle w:val="Opstilling-talellerbogst"/>
        <w:rPr>
          <w:lang w:val="en-GB"/>
        </w:rPr>
      </w:pPr>
      <w:r>
        <w:rPr>
          <w:lang w:val="en-GB"/>
        </w:rPr>
        <w:t xml:space="preserve">Add relevel to mixed model in chapter 5.8, in doing the </w:t>
      </w:r>
      <w:proofErr w:type="spellStart"/>
      <w:r>
        <w:rPr>
          <w:lang w:val="en-GB"/>
        </w:rPr>
        <w:t>lm</w:t>
      </w:r>
      <w:proofErr w:type="spellEnd"/>
      <w:r>
        <w:rPr>
          <w:lang w:val="en-GB"/>
        </w:rPr>
        <w:t xml:space="preserve"> with summary.</w:t>
      </w:r>
    </w:p>
    <w:p w14:paraId="1BFE2955" w14:textId="28357E4E" w:rsidR="00644385" w:rsidRPr="00D17C2E" w:rsidRDefault="00644385" w:rsidP="0044111B">
      <w:pPr>
        <w:pStyle w:val="Opstilling-talellerbogst"/>
        <w:rPr>
          <w:lang w:val="en-GB"/>
        </w:rPr>
      </w:pPr>
      <w:r>
        <w:rPr>
          <w:lang w:val="en-GB"/>
        </w:rPr>
        <w:t xml:space="preserve">Add (if relevant for data) the paste function or other funky way, to combine two columns. E.g. in MST adding gender + treatment as a </w:t>
      </w:r>
      <w:proofErr w:type="spellStart"/>
      <w:r>
        <w:rPr>
          <w:lang w:val="en-GB"/>
        </w:rPr>
        <w:t>unquie</w:t>
      </w:r>
      <w:proofErr w:type="spellEnd"/>
      <w:r>
        <w:rPr>
          <w:lang w:val="en-GB"/>
        </w:rPr>
        <w:t xml:space="preserve"> column – Chapter 8, or 5.7</w:t>
      </w:r>
    </w:p>
    <w:p w14:paraId="0C602F43" w14:textId="77777777" w:rsidR="001E32B1" w:rsidRDefault="001E32B1" w:rsidP="001E32B1">
      <w:pPr>
        <w:pStyle w:val="Opstilling-talellerbogst"/>
        <w:numPr>
          <w:ilvl w:val="0"/>
          <w:numId w:val="0"/>
        </w:numPr>
        <w:rPr>
          <w:lang w:val="en-GB"/>
        </w:rPr>
      </w:pPr>
    </w:p>
    <w:p w14:paraId="70482A48" w14:textId="1FF9325F" w:rsidR="001E32B1" w:rsidRPr="001E32B1" w:rsidRDefault="001E32B1" w:rsidP="001E32B1">
      <w:pPr>
        <w:pStyle w:val="Opstilling-talellerbogst"/>
        <w:numPr>
          <w:ilvl w:val="0"/>
          <w:numId w:val="0"/>
        </w:numPr>
        <w:rPr>
          <w:b/>
          <w:bCs/>
          <w:lang w:val="en-GB"/>
        </w:rPr>
      </w:pPr>
      <w:r w:rsidRPr="001E32B1">
        <w:rPr>
          <w:b/>
          <w:bCs/>
          <w:lang w:val="en-GB"/>
        </w:rPr>
        <w:t>After the FMCR course, we need to do this:</w:t>
      </w:r>
    </w:p>
    <w:p w14:paraId="4BF69E41" w14:textId="61548932" w:rsidR="001E32B1" w:rsidRPr="00EE0A68" w:rsidRDefault="001E32B1" w:rsidP="001E32B1">
      <w:pPr>
        <w:pStyle w:val="Opstilling-talellerbogst"/>
        <w:rPr>
          <w:highlight w:val="green"/>
          <w:lang w:val="en-GB"/>
        </w:rPr>
      </w:pPr>
      <w:r w:rsidRPr="00EE0A68">
        <w:rPr>
          <w:highlight w:val="green"/>
          <w:lang w:val="en-GB"/>
        </w:rPr>
        <w:t xml:space="preserve">New Project to R book – how + link </w:t>
      </w:r>
    </w:p>
    <w:p w14:paraId="4F21F390" w14:textId="493B0DF0" w:rsidR="001E32B1" w:rsidRPr="00EE0A68" w:rsidRDefault="001E32B1" w:rsidP="001E32B1">
      <w:pPr>
        <w:pStyle w:val="Opstilling-talellerbogst"/>
        <w:rPr>
          <w:highlight w:val="green"/>
          <w:lang w:val="da-DK"/>
        </w:rPr>
      </w:pPr>
      <w:r w:rsidRPr="00EE0A68">
        <w:rPr>
          <w:highlight w:val="green"/>
          <w:lang w:val="da-DK"/>
        </w:rPr>
        <w:t xml:space="preserve">FMCR øvelse fra M6 slide: husk at se på </w:t>
      </w:r>
      <w:proofErr w:type="spellStart"/>
      <w:r w:rsidRPr="00EE0A68">
        <w:rPr>
          <w:highlight w:val="green"/>
          <w:lang w:val="da-DK"/>
        </w:rPr>
        <w:t>rådata</w:t>
      </w:r>
      <w:proofErr w:type="spellEnd"/>
      <w:r w:rsidRPr="00EE0A68">
        <w:rPr>
          <w:highlight w:val="green"/>
          <w:lang w:val="da-DK"/>
        </w:rPr>
        <w:t xml:space="preserve">! </w:t>
      </w:r>
      <w:r w:rsidR="001C3628" w:rsidRPr="00EE0A68">
        <w:rPr>
          <w:highlight w:val="green"/>
          <w:lang w:val="da-DK"/>
        </w:rPr>
        <w:t>(DONE kapitel 10?)</w:t>
      </w:r>
    </w:p>
    <w:p w14:paraId="6489ADE2" w14:textId="3D921498" w:rsidR="001E32B1" w:rsidRPr="00EE0A68" w:rsidRDefault="001E32B1" w:rsidP="001E32B1">
      <w:pPr>
        <w:pStyle w:val="Opstilling-talellerbogst"/>
        <w:rPr>
          <w:highlight w:val="green"/>
          <w:lang w:val="da-DK"/>
        </w:rPr>
      </w:pPr>
      <w:r w:rsidRPr="00EE0A68">
        <w:rPr>
          <w:highlight w:val="green"/>
          <w:lang w:val="da-DK"/>
        </w:rPr>
        <w:t xml:space="preserve">LÆSE M13 </w:t>
      </w:r>
      <w:proofErr w:type="spellStart"/>
      <w:r w:rsidRPr="00EE0A68">
        <w:rPr>
          <w:highlight w:val="green"/>
          <w:lang w:val="da-DK"/>
        </w:rPr>
        <w:t>lecture</w:t>
      </w:r>
      <w:proofErr w:type="spellEnd"/>
      <w:r w:rsidRPr="00EE0A68">
        <w:rPr>
          <w:highlight w:val="green"/>
          <w:lang w:val="da-DK"/>
        </w:rPr>
        <w:t xml:space="preserve"> i bog igennem (kap 11), </w:t>
      </w:r>
      <w:proofErr w:type="spellStart"/>
      <w:r w:rsidRPr="00EE0A68">
        <w:rPr>
          <w:highlight w:val="green"/>
          <w:lang w:val="da-DK"/>
        </w:rPr>
        <w:t>mht</w:t>
      </w:r>
      <w:proofErr w:type="spellEnd"/>
      <w:r w:rsidRPr="00EE0A68">
        <w:rPr>
          <w:highlight w:val="green"/>
          <w:lang w:val="da-DK"/>
        </w:rPr>
        <w:t xml:space="preserve"> forklaringer på modeller og output (alt skal forklares) og overskrifter skal være sigende/forklarende</w:t>
      </w:r>
    </w:p>
    <w:p w14:paraId="27455E5F" w14:textId="3B5807E5" w:rsidR="001E32B1" w:rsidRPr="00EE0A68" w:rsidRDefault="001E32B1" w:rsidP="001E32B1">
      <w:pPr>
        <w:pStyle w:val="Opstilling-talellerbogst"/>
        <w:rPr>
          <w:color w:val="FF0000"/>
          <w:lang w:val="da-DK"/>
        </w:rPr>
      </w:pPr>
      <w:r w:rsidRPr="00EE0A68">
        <w:rPr>
          <w:color w:val="FF0000"/>
          <w:lang w:val="da-DK"/>
        </w:rPr>
        <w:t>Skrive M13 øvelse ind også</w:t>
      </w:r>
      <w:r w:rsidR="009042D2" w:rsidRPr="00EE0A68">
        <w:rPr>
          <w:color w:val="FF0000"/>
          <w:lang w:val="da-DK"/>
        </w:rPr>
        <w:t xml:space="preserve"> (se slide)</w:t>
      </w:r>
      <w:r w:rsidR="00EE0A68">
        <w:rPr>
          <w:color w:val="FF0000"/>
          <w:lang w:val="da-DK"/>
        </w:rPr>
        <w:t xml:space="preserve"> – Janice ville lave egne øvelser , så er ikke skrevet ind</w:t>
      </w:r>
    </w:p>
    <w:p w14:paraId="04EC8E1A" w14:textId="50E9E860" w:rsidR="001E32B1" w:rsidRPr="001E32B1" w:rsidRDefault="001E32B1" w:rsidP="00AE7F72">
      <w:pPr>
        <w:rPr>
          <w:b/>
          <w:bCs/>
          <w:lang w:val="da-DK"/>
        </w:rPr>
      </w:pPr>
      <w:r w:rsidRPr="001E32B1">
        <w:rPr>
          <w:b/>
          <w:bCs/>
          <w:lang w:val="da-DK"/>
        </w:rPr>
        <w:t>OVERORDNET</w:t>
      </w:r>
    </w:p>
    <w:p w14:paraId="79B35703" w14:textId="77777777" w:rsidR="001E32B1" w:rsidRDefault="001E32B1" w:rsidP="001E32B1">
      <w:pPr>
        <w:pStyle w:val="Opstilling-talellerbogst"/>
        <w:rPr>
          <w:lang w:val="da-DK"/>
        </w:rPr>
      </w:pPr>
      <w:r>
        <w:rPr>
          <w:lang w:val="da-DK"/>
        </w:rPr>
        <w:t>F</w:t>
      </w:r>
      <w:r w:rsidRPr="001E32B1">
        <w:rPr>
          <w:lang w:val="da-DK"/>
        </w:rPr>
        <w:t>orklaringer</w:t>
      </w:r>
      <w:r>
        <w:rPr>
          <w:lang w:val="da-DK"/>
        </w:rPr>
        <w:t xml:space="preserve"> på modeller og output (alt skal forklares)</w:t>
      </w:r>
    </w:p>
    <w:p w14:paraId="26807E05" w14:textId="042ABC80" w:rsidR="001E32B1" w:rsidRDefault="001E32B1" w:rsidP="001E32B1">
      <w:pPr>
        <w:pStyle w:val="Opstilling-talellerbogst"/>
        <w:rPr>
          <w:lang w:val="da-DK"/>
        </w:rPr>
      </w:pPr>
      <w:r>
        <w:rPr>
          <w:lang w:val="da-DK"/>
        </w:rPr>
        <w:t>O</w:t>
      </w:r>
      <w:r w:rsidRPr="001E32B1">
        <w:rPr>
          <w:lang w:val="da-DK"/>
        </w:rPr>
        <w:t>verskrifter</w:t>
      </w:r>
      <w:r>
        <w:rPr>
          <w:lang w:val="da-DK"/>
        </w:rPr>
        <w:t xml:space="preserve"> skal være sigende/forklarende – give mening</w:t>
      </w:r>
    </w:p>
    <w:p w14:paraId="7A05216B" w14:textId="1B365D28" w:rsidR="001E32B1" w:rsidRDefault="001E32B1" w:rsidP="001E32B1">
      <w:pPr>
        <w:pStyle w:val="Opstilling-talellerbogst"/>
        <w:rPr>
          <w:lang w:val="da-DK"/>
        </w:rPr>
      </w:pPr>
      <w:r>
        <w:rPr>
          <w:lang w:val="da-DK"/>
        </w:rPr>
        <w:t>Simpelt</w:t>
      </w:r>
    </w:p>
    <w:p w14:paraId="74E79C29" w14:textId="76F1E28F" w:rsidR="001E32B1" w:rsidRDefault="001E32B1" w:rsidP="001E32B1">
      <w:pPr>
        <w:pStyle w:val="Opstilling-talellerbogst"/>
        <w:rPr>
          <w:lang w:val="da-DK"/>
        </w:rPr>
      </w:pPr>
      <w:r>
        <w:rPr>
          <w:lang w:val="da-DK"/>
        </w:rPr>
        <w:t>A</w:t>
      </w:r>
      <w:r w:rsidRPr="001E32B1">
        <w:rPr>
          <w:lang w:val="da-DK"/>
        </w:rPr>
        <w:t xml:space="preserve">lt NICE to </w:t>
      </w:r>
      <w:proofErr w:type="spellStart"/>
      <w:r w:rsidRPr="001E32B1">
        <w:rPr>
          <w:lang w:val="da-DK"/>
        </w:rPr>
        <w:t>know</w:t>
      </w:r>
      <w:proofErr w:type="spellEnd"/>
      <w:r>
        <w:rPr>
          <w:lang w:val="da-DK"/>
        </w:rPr>
        <w:t xml:space="preserve"> </w:t>
      </w:r>
      <w:r w:rsidRPr="001E32B1">
        <w:rPr>
          <w:lang w:val="da-DK"/>
        </w:rPr>
        <w:t>skal flytte</w:t>
      </w:r>
      <w:r>
        <w:rPr>
          <w:lang w:val="da-DK"/>
        </w:rPr>
        <w:t>s til sidst i et kapitel</w:t>
      </w:r>
    </w:p>
    <w:p w14:paraId="4F0E38FB" w14:textId="4FEFAF3C" w:rsidR="0033073C" w:rsidRPr="001E32B1" w:rsidRDefault="0033073C" w:rsidP="001E32B1">
      <w:pPr>
        <w:pStyle w:val="Opstilling-talellerbogst"/>
        <w:rPr>
          <w:lang w:val="da-DK"/>
        </w:rPr>
      </w:pPr>
      <w:r>
        <w:rPr>
          <w:lang w:val="da-DK"/>
        </w:rPr>
        <w:t xml:space="preserve">Rækkefølgen i kapitlerne til TFIH skal der ses på!! Se email. </w:t>
      </w:r>
    </w:p>
    <w:p w14:paraId="14D338A1" w14:textId="784C2BCA" w:rsidR="001E32B1" w:rsidRPr="001E32B1" w:rsidRDefault="001E32B1" w:rsidP="00AE7F72">
      <w:pPr>
        <w:rPr>
          <w:b/>
          <w:bCs/>
          <w:lang w:val="en-GB"/>
        </w:rPr>
      </w:pPr>
      <w:r w:rsidRPr="001E32B1">
        <w:rPr>
          <w:b/>
          <w:bCs/>
          <w:lang w:val="en-GB"/>
        </w:rPr>
        <w:t>New chapters</w:t>
      </w:r>
    </w:p>
    <w:p w14:paraId="701FE3B6" w14:textId="36532FC0" w:rsidR="001E32B1" w:rsidRPr="00EE0A68" w:rsidRDefault="001E32B1" w:rsidP="009042D2">
      <w:pPr>
        <w:pStyle w:val="Opstilling-talellerbogst"/>
        <w:rPr>
          <w:highlight w:val="green"/>
          <w:lang w:val="da-DK"/>
        </w:rPr>
      </w:pPr>
      <w:r w:rsidRPr="00EE0A68">
        <w:rPr>
          <w:highlight w:val="green"/>
          <w:lang w:val="da-DK"/>
        </w:rPr>
        <w:t xml:space="preserve">PLS? </w:t>
      </w:r>
      <w:r w:rsidR="00E66439" w:rsidRPr="00EE0A68">
        <w:rPr>
          <w:highlight w:val="green"/>
          <w:lang w:val="da-DK"/>
        </w:rPr>
        <w:t>på L-PLS data</w:t>
      </w:r>
      <w:r w:rsidR="00EE0A68">
        <w:rPr>
          <w:highlight w:val="green"/>
          <w:lang w:val="da-DK"/>
        </w:rPr>
        <w:t xml:space="preserve"> – Lavet lidt anderledes end hvad jeg senere så på slides, men nem fremgangsmåde uden </w:t>
      </w:r>
      <w:proofErr w:type="spellStart"/>
      <w:r w:rsidR="00EE0A68">
        <w:rPr>
          <w:highlight w:val="green"/>
          <w:lang w:val="da-DK"/>
        </w:rPr>
        <w:t>latentix</w:t>
      </w:r>
      <w:proofErr w:type="spellEnd"/>
      <w:r w:rsidR="00EE0A68">
        <w:rPr>
          <w:highlight w:val="green"/>
          <w:lang w:val="da-DK"/>
        </w:rPr>
        <w:t>!</w:t>
      </w:r>
    </w:p>
    <w:p w14:paraId="108F25D0" w14:textId="034E2AC2" w:rsidR="00B82621" w:rsidRDefault="00B82621" w:rsidP="009042D2">
      <w:pPr>
        <w:pStyle w:val="Opstilling-talellerbogst"/>
        <w:rPr>
          <w:lang w:val="en-GB"/>
        </w:rPr>
      </w:pPr>
      <w:proofErr w:type="spellStart"/>
      <w:r>
        <w:rPr>
          <w:lang w:val="en-GB"/>
        </w:rPr>
        <w:t>Beslutningstræ</w:t>
      </w:r>
      <w:proofErr w:type="spellEnd"/>
      <w:r>
        <w:rPr>
          <w:lang w:val="en-GB"/>
        </w:rPr>
        <w:t xml:space="preserve">? </w:t>
      </w:r>
    </w:p>
    <w:p w14:paraId="4255508B" w14:textId="375FE706" w:rsidR="00E66439" w:rsidRDefault="00E66439" w:rsidP="009042D2">
      <w:pPr>
        <w:pStyle w:val="Opstilling-talellerbogst"/>
        <w:rPr>
          <w:lang w:val="en-GB"/>
        </w:rPr>
      </w:pPr>
      <w:r>
        <w:rPr>
          <w:lang w:val="en-GB"/>
        </w:rPr>
        <w:t xml:space="preserve">PCA </w:t>
      </w:r>
      <w:proofErr w:type="spellStart"/>
      <w:r>
        <w:rPr>
          <w:lang w:val="en-GB"/>
        </w:rPr>
        <w:t>på</w:t>
      </w:r>
      <w:proofErr w:type="spellEnd"/>
      <w:r>
        <w:rPr>
          <w:lang w:val="en-GB"/>
        </w:rPr>
        <w:t xml:space="preserve"> </w:t>
      </w:r>
      <w:proofErr w:type="spellStart"/>
      <w:r>
        <w:rPr>
          <w:lang w:val="en-GB"/>
        </w:rPr>
        <w:t>aromadata</w:t>
      </w:r>
      <w:proofErr w:type="spellEnd"/>
    </w:p>
    <w:p w14:paraId="208CC10B" w14:textId="5908F31C" w:rsidR="00E66439" w:rsidRPr="00E66439" w:rsidRDefault="00E66439" w:rsidP="009042D2">
      <w:pPr>
        <w:pStyle w:val="Opstilling-talellerbogst"/>
        <w:rPr>
          <w:lang w:val="da-DK"/>
        </w:rPr>
      </w:pPr>
      <w:r w:rsidRPr="00E66439">
        <w:rPr>
          <w:lang w:val="da-DK"/>
        </w:rPr>
        <w:t>PLS aroma og sensorik (V</w:t>
      </w:r>
      <w:r>
        <w:rPr>
          <w:lang w:val="da-DK"/>
        </w:rPr>
        <w:t>ENTE)</w:t>
      </w:r>
    </w:p>
    <w:p w14:paraId="63660377" w14:textId="77777777" w:rsidR="001E32B1" w:rsidRPr="00E66439" w:rsidRDefault="001E32B1" w:rsidP="00AE7F72">
      <w:pPr>
        <w:rPr>
          <w:lang w:val="da-DK"/>
        </w:rPr>
      </w:pPr>
    </w:p>
    <w:p w14:paraId="606FC2E4" w14:textId="77777777" w:rsidR="001E32B1" w:rsidRPr="00E66439" w:rsidRDefault="001E32B1" w:rsidP="00AE7F72">
      <w:pPr>
        <w:rPr>
          <w:lang w:val="da-DK"/>
        </w:rPr>
      </w:pPr>
    </w:p>
    <w:p w14:paraId="548C5464" w14:textId="79199ACE" w:rsidR="000B6729" w:rsidRPr="00781431" w:rsidRDefault="000B6729" w:rsidP="00AE7F72">
      <w:pPr>
        <w:rPr>
          <w:b/>
          <w:bCs/>
          <w:color w:val="BF8F00" w:themeColor="accent4" w:themeShade="BF"/>
          <w:sz w:val="36"/>
          <w:szCs w:val="36"/>
          <w:lang w:val="en-GB"/>
        </w:rPr>
      </w:pPr>
      <w:r w:rsidRPr="00781431">
        <w:rPr>
          <w:b/>
          <w:bCs/>
          <w:color w:val="BF8F00" w:themeColor="accent4" w:themeShade="BF"/>
          <w:sz w:val="36"/>
          <w:szCs w:val="36"/>
          <w:lang w:val="en-GB"/>
        </w:rPr>
        <w:t>Bodil</w:t>
      </w:r>
    </w:p>
    <w:p w14:paraId="10256419" w14:textId="4F912BF9" w:rsidR="00420948" w:rsidRDefault="00EC56C7" w:rsidP="00420948">
      <w:pPr>
        <w:pStyle w:val="Listeafsnit"/>
        <w:numPr>
          <w:ilvl w:val="0"/>
          <w:numId w:val="6"/>
        </w:numPr>
        <w:rPr>
          <w:lang w:val="en-GB"/>
        </w:rPr>
      </w:pPr>
      <w:proofErr w:type="spellStart"/>
      <w:r>
        <w:rPr>
          <w:lang w:val="en-GB"/>
        </w:rPr>
        <w:t>I</w:t>
      </w:r>
      <w:r w:rsidR="00E66439">
        <w:rPr>
          <w:lang w:val="en-GB"/>
        </w:rPr>
        <w:t>kke</w:t>
      </w:r>
      <w:proofErr w:type="spellEnd"/>
      <w:r w:rsidR="00E66439">
        <w:rPr>
          <w:lang w:val="en-GB"/>
        </w:rPr>
        <w:t xml:space="preserve"> </w:t>
      </w:r>
      <w:proofErr w:type="spellStart"/>
      <w:r w:rsidR="00E66439">
        <w:rPr>
          <w:lang w:val="en-GB"/>
        </w:rPr>
        <w:t>noget</w:t>
      </w:r>
      <w:proofErr w:type="spellEnd"/>
      <w:r w:rsidR="00E66439">
        <w:rPr>
          <w:lang w:val="en-GB"/>
        </w:rPr>
        <w:t xml:space="preserve"> </w:t>
      </w:r>
      <w:proofErr w:type="spellStart"/>
      <w:r w:rsidR="00E66439">
        <w:rPr>
          <w:lang w:val="en-GB"/>
        </w:rPr>
        <w:t>lige</w:t>
      </w:r>
      <w:proofErr w:type="spellEnd"/>
      <w:r w:rsidR="00E66439">
        <w:rPr>
          <w:lang w:val="en-GB"/>
        </w:rPr>
        <w:t xml:space="preserve"> nu</w:t>
      </w:r>
    </w:p>
    <w:p w14:paraId="5545D1B2" w14:textId="36FA209B" w:rsidR="00E66439" w:rsidRDefault="00E66439" w:rsidP="00420948">
      <w:pPr>
        <w:pStyle w:val="Listeafsnit"/>
        <w:numPr>
          <w:ilvl w:val="0"/>
          <w:numId w:val="6"/>
        </w:numPr>
        <w:rPr>
          <w:lang w:val="en-GB"/>
        </w:rPr>
      </w:pPr>
      <w:r>
        <w:rPr>
          <w:lang w:val="en-GB"/>
        </w:rPr>
        <w:t xml:space="preserve">MST </w:t>
      </w:r>
      <w:proofErr w:type="spellStart"/>
      <w:r>
        <w:rPr>
          <w:lang w:val="en-GB"/>
        </w:rPr>
        <w:t>execises</w:t>
      </w:r>
      <w:proofErr w:type="spellEnd"/>
      <w:r>
        <w:rPr>
          <w:lang w:val="en-GB"/>
        </w:rPr>
        <w:t xml:space="preserve"> ? </w:t>
      </w:r>
    </w:p>
    <w:p w14:paraId="60E2FCDB" w14:textId="06B01A80" w:rsidR="000B6729" w:rsidRPr="00781431" w:rsidRDefault="000B6729" w:rsidP="000B6729">
      <w:pPr>
        <w:rPr>
          <w:b/>
          <w:bCs/>
          <w:color w:val="BF8F00" w:themeColor="accent4" w:themeShade="BF"/>
          <w:sz w:val="36"/>
          <w:szCs w:val="36"/>
          <w:lang w:val="en-GB"/>
        </w:rPr>
      </w:pPr>
      <w:r w:rsidRPr="00781431">
        <w:rPr>
          <w:b/>
          <w:bCs/>
          <w:color w:val="BF8F00" w:themeColor="accent4" w:themeShade="BF"/>
          <w:sz w:val="36"/>
          <w:szCs w:val="36"/>
          <w:lang w:val="en-GB"/>
        </w:rPr>
        <w:t xml:space="preserve">Morten </w:t>
      </w:r>
    </w:p>
    <w:p w14:paraId="339CA859" w14:textId="1AE95BDC" w:rsidR="005977FE" w:rsidRPr="00A32BBB" w:rsidRDefault="005977FE" w:rsidP="005977FE">
      <w:pPr>
        <w:pStyle w:val="Listeafsnit"/>
        <w:numPr>
          <w:ilvl w:val="0"/>
          <w:numId w:val="5"/>
        </w:numPr>
        <w:rPr>
          <w:lang w:val="en-GB"/>
        </w:rPr>
      </w:pPr>
      <w:proofErr w:type="spellStart"/>
      <w:r w:rsidRPr="00A32BBB">
        <w:rPr>
          <w:lang w:val="en-GB"/>
        </w:rPr>
        <w:t>Sæt</w:t>
      </w:r>
      <w:proofErr w:type="spellEnd"/>
      <w:r w:rsidRPr="00A32BBB">
        <w:rPr>
          <w:lang w:val="en-GB"/>
        </w:rPr>
        <w:t xml:space="preserve"> beef m PCA </w:t>
      </w:r>
      <w:proofErr w:type="spellStart"/>
      <w:r w:rsidRPr="00A32BBB">
        <w:rPr>
          <w:lang w:val="en-GB"/>
        </w:rPr>
        <w:t>som</w:t>
      </w:r>
      <w:proofErr w:type="spellEnd"/>
      <w:r w:rsidRPr="00A32BBB">
        <w:rPr>
          <w:lang w:val="en-GB"/>
        </w:rPr>
        <w:t xml:space="preserve"> intro to PCA</w:t>
      </w:r>
      <w:r w:rsidR="00A32BBB" w:rsidRPr="00A32BBB">
        <w:rPr>
          <w:lang w:val="en-GB"/>
        </w:rPr>
        <w:t>, see text in INDEX</w:t>
      </w:r>
      <w:r w:rsidRPr="00A32BBB">
        <w:rPr>
          <w:lang w:val="en-GB"/>
        </w:rPr>
        <w:t xml:space="preserve">. </w:t>
      </w:r>
    </w:p>
    <w:p w14:paraId="49E3FEA5" w14:textId="78342C51" w:rsidR="0097753E" w:rsidRDefault="0097753E" w:rsidP="005977FE">
      <w:pPr>
        <w:pStyle w:val="Listeafsnit"/>
        <w:numPr>
          <w:ilvl w:val="0"/>
          <w:numId w:val="5"/>
        </w:numPr>
      </w:pPr>
      <w:r>
        <w:t xml:space="preserve">Unwrap liking long and liking wide in </w:t>
      </w:r>
      <w:proofErr w:type="spellStart"/>
      <w:r>
        <w:t>chp</w:t>
      </w:r>
      <w:proofErr w:type="spellEnd"/>
      <w:r>
        <w:t xml:space="preserve"> 8. </w:t>
      </w:r>
    </w:p>
    <w:p w14:paraId="645BFE4E" w14:textId="77777777" w:rsidR="00E9170C" w:rsidRDefault="00E9170C" w:rsidP="00E9170C">
      <w:pPr>
        <w:pStyle w:val="Listeafsnit"/>
        <w:numPr>
          <w:ilvl w:val="0"/>
          <w:numId w:val="5"/>
        </w:numPr>
      </w:pPr>
      <w:r>
        <w:lastRenderedPageBreak/>
        <w:t>Change headings in chapter 10 to analysis of CATA + hedonic rating – subchapters ## PCA and ## PLS.</w:t>
      </w:r>
    </w:p>
    <w:p w14:paraId="049507E1" w14:textId="2015CAB0" w:rsidR="00E9170C" w:rsidRPr="00A32BBB" w:rsidRDefault="00A32BBB" w:rsidP="005977FE">
      <w:pPr>
        <w:pStyle w:val="Listeafsnit"/>
        <w:numPr>
          <w:ilvl w:val="0"/>
          <w:numId w:val="5"/>
        </w:numPr>
        <w:rPr>
          <w:lang w:val="en-GB"/>
        </w:rPr>
      </w:pPr>
      <w:r w:rsidRPr="00A32BBB">
        <w:rPr>
          <w:lang w:val="en-GB"/>
        </w:rPr>
        <w:t>Check “plotting data” om text</w:t>
      </w:r>
      <w:r>
        <w:rPr>
          <w:lang w:val="en-GB"/>
        </w:rPr>
        <w:t xml:space="preserve"> er sufficient?</w:t>
      </w:r>
    </w:p>
    <w:p w14:paraId="53954719" w14:textId="615A0BC3" w:rsidR="00673DD0" w:rsidRPr="00781431" w:rsidRDefault="00673DD0" w:rsidP="00673DD0">
      <w:pPr>
        <w:rPr>
          <w:b/>
          <w:bCs/>
          <w:color w:val="BF8F00" w:themeColor="accent4" w:themeShade="BF"/>
          <w:sz w:val="36"/>
          <w:szCs w:val="36"/>
          <w:lang w:val="en-GB"/>
        </w:rPr>
      </w:pPr>
      <w:r w:rsidRPr="00781431">
        <w:rPr>
          <w:b/>
          <w:bCs/>
          <w:color w:val="BF8F00" w:themeColor="accent4" w:themeShade="BF"/>
          <w:sz w:val="36"/>
          <w:szCs w:val="36"/>
          <w:lang w:val="en-GB"/>
        </w:rPr>
        <w:t>Helene</w:t>
      </w:r>
    </w:p>
    <w:p w14:paraId="568212A7" w14:textId="0506DEE6" w:rsidR="005D4533" w:rsidRPr="005D4533" w:rsidRDefault="005D4533" w:rsidP="005D4533">
      <w:pPr>
        <w:pStyle w:val="Listeafsnit"/>
        <w:numPr>
          <w:ilvl w:val="0"/>
          <w:numId w:val="5"/>
        </w:numPr>
        <w:rPr>
          <w:lang w:val="en-GB"/>
        </w:rPr>
      </w:pPr>
      <w:r>
        <w:rPr>
          <w:lang w:val="en-GB"/>
        </w:rPr>
        <w:t xml:space="preserve">Intro – Chose what to do. </w:t>
      </w:r>
    </w:p>
    <w:p w14:paraId="76643599" w14:textId="0B816BE3" w:rsidR="00673DD0" w:rsidRDefault="00E9170C" w:rsidP="00673DD0">
      <w:pPr>
        <w:pStyle w:val="Listeafsnit"/>
        <w:numPr>
          <w:ilvl w:val="0"/>
          <w:numId w:val="5"/>
        </w:numPr>
        <w:rPr>
          <w:lang w:val="en-GB"/>
        </w:rPr>
      </w:pPr>
      <w:r>
        <w:rPr>
          <w:lang w:val="en-GB"/>
        </w:rPr>
        <w:t>Initiate</w:t>
      </w:r>
      <w:r w:rsidR="005D4533">
        <w:rPr>
          <w:lang w:val="en-GB"/>
        </w:rPr>
        <w:t xml:space="preserve"> basic plots (</w:t>
      </w:r>
      <w:proofErr w:type="spellStart"/>
      <w:r w:rsidR="005D4533">
        <w:rPr>
          <w:lang w:val="en-GB"/>
        </w:rPr>
        <w:t>outliere</w:t>
      </w:r>
      <w:proofErr w:type="spellEnd"/>
      <w:r w:rsidR="005D4533">
        <w:rPr>
          <w:lang w:val="en-GB"/>
        </w:rPr>
        <w:t xml:space="preserve"> and distributions)</w:t>
      </w:r>
    </w:p>
    <w:p w14:paraId="69B82EB0" w14:textId="1B41CD92" w:rsidR="005D4533" w:rsidRDefault="005D4533" w:rsidP="005D4533">
      <w:pPr>
        <w:pStyle w:val="Listeafsnit"/>
        <w:numPr>
          <w:ilvl w:val="1"/>
          <w:numId w:val="5"/>
        </w:numPr>
        <w:rPr>
          <w:lang w:val="en-GB"/>
        </w:rPr>
      </w:pPr>
      <w:r>
        <w:rPr>
          <w:lang w:val="en-GB"/>
        </w:rPr>
        <w:t>Histogram</w:t>
      </w:r>
    </w:p>
    <w:p w14:paraId="4FD0E082" w14:textId="3934B42D" w:rsidR="005D4533" w:rsidRDefault="005D4533" w:rsidP="005D4533">
      <w:pPr>
        <w:pStyle w:val="Listeafsnit"/>
        <w:numPr>
          <w:ilvl w:val="1"/>
          <w:numId w:val="5"/>
        </w:numPr>
        <w:rPr>
          <w:lang w:val="en-GB"/>
        </w:rPr>
      </w:pPr>
      <w:r>
        <w:rPr>
          <w:lang w:val="en-GB"/>
        </w:rPr>
        <w:t>Boxplots</w:t>
      </w:r>
    </w:p>
    <w:p w14:paraId="35F0E8A2" w14:textId="144151B8" w:rsidR="005D4533" w:rsidRDefault="005D4533" w:rsidP="005D4533">
      <w:pPr>
        <w:pStyle w:val="Listeafsnit"/>
        <w:numPr>
          <w:ilvl w:val="1"/>
          <w:numId w:val="5"/>
        </w:numPr>
        <w:rPr>
          <w:lang w:val="da-DK"/>
        </w:rPr>
      </w:pPr>
      <w:r w:rsidRPr="005D4533">
        <w:rPr>
          <w:lang w:val="da-DK"/>
        </w:rPr>
        <w:t>Point plots med liner til dommer</w:t>
      </w:r>
    </w:p>
    <w:p w14:paraId="28E8C587" w14:textId="118B34E0" w:rsidR="009A485F" w:rsidRDefault="009A485F" w:rsidP="009A485F">
      <w:pPr>
        <w:pStyle w:val="Listeafsnit"/>
        <w:numPr>
          <w:ilvl w:val="0"/>
          <w:numId w:val="5"/>
        </w:numPr>
        <w:rPr>
          <w:lang w:val="da-DK"/>
        </w:rPr>
      </w:pPr>
      <w:r>
        <w:rPr>
          <w:lang w:val="da-DK"/>
        </w:rPr>
        <w:t xml:space="preserve">Kontakte følgende ift. nye datasæt (se IFRO møde noter): </w:t>
      </w:r>
    </w:p>
    <w:p w14:paraId="64CC11EE" w14:textId="7E968B88" w:rsidR="009A485F" w:rsidRPr="0063509F" w:rsidRDefault="009A485F" w:rsidP="009A485F">
      <w:pPr>
        <w:pStyle w:val="Listeafsnit"/>
        <w:numPr>
          <w:ilvl w:val="1"/>
          <w:numId w:val="5"/>
        </w:numPr>
        <w:rPr>
          <w:lang w:val="da-DK"/>
        </w:rPr>
      </w:pPr>
      <w:r w:rsidRPr="0063509F">
        <w:rPr>
          <w:lang w:val="da-DK"/>
        </w:rPr>
        <w:t xml:space="preserve">Thomas </w:t>
      </w:r>
      <w:proofErr w:type="spellStart"/>
      <w:r>
        <w:rPr>
          <w:lang w:val="da-DK"/>
        </w:rPr>
        <w:t>Bøker</w:t>
      </w:r>
      <w:proofErr w:type="spellEnd"/>
      <w:r>
        <w:rPr>
          <w:lang w:val="da-DK"/>
        </w:rPr>
        <w:t xml:space="preserve"> Lund</w:t>
      </w:r>
      <w:r w:rsidRPr="0063509F">
        <w:rPr>
          <w:lang w:val="da-DK"/>
        </w:rPr>
        <w:t xml:space="preserve">, fødevareusikkerhed som </w:t>
      </w:r>
      <w:proofErr w:type="spellStart"/>
      <w:r w:rsidRPr="0063509F">
        <w:rPr>
          <w:lang w:val="da-DK"/>
        </w:rPr>
        <w:t>hustandssurvey</w:t>
      </w:r>
      <w:proofErr w:type="spellEnd"/>
      <w:r w:rsidRPr="0063509F">
        <w:rPr>
          <w:lang w:val="da-DK"/>
        </w:rPr>
        <w:t xml:space="preserve">? </w:t>
      </w:r>
      <w:r>
        <w:rPr>
          <w:lang w:val="da-DK"/>
        </w:rPr>
        <w:t xml:space="preserve"> </w:t>
      </w:r>
    </w:p>
    <w:p w14:paraId="03D8BA38" w14:textId="19CCF13B" w:rsidR="009A485F" w:rsidRPr="0063509F" w:rsidRDefault="009A485F" w:rsidP="009A485F">
      <w:pPr>
        <w:pStyle w:val="Listeafsnit"/>
        <w:numPr>
          <w:ilvl w:val="1"/>
          <w:numId w:val="5"/>
        </w:numPr>
        <w:rPr>
          <w:lang w:val="en-GB"/>
        </w:rPr>
      </w:pPr>
      <w:r>
        <w:rPr>
          <w:lang w:val="da-DK"/>
        </w:rPr>
        <w:t xml:space="preserve">Sinne Smed, </w:t>
      </w:r>
      <w:r w:rsidRPr="0063509F">
        <w:rPr>
          <w:lang w:val="da-DK"/>
        </w:rPr>
        <w:t>Indkøbsdata</w:t>
      </w:r>
      <w:r>
        <w:rPr>
          <w:lang w:val="da-DK"/>
        </w:rPr>
        <w:t xml:space="preserve"> via GFK</w:t>
      </w:r>
    </w:p>
    <w:p w14:paraId="2C6CB942" w14:textId="1BCD5435" w:rsidR="009A485F" w:rsidRDefault="009A485F" w:rsidP="009A485F">
      <w:pPr>
        <w:pStyle w:val="Listeafsnit"/>
        <w:numPr>
          <w:ilvl w:val="1"/>
          <w:numId w:val="5"/>
        </w:numPr>
        <w:rPr>
          <w:lang w:val="da-DK"/>
        </w:rPr>
      </w:pPr>
      <w:r w:rsidRPr="0063509F">
        <w:rPr>
          <w:lang w:val="da-DK"/>
        </w:rPr>
        <w:t>Jørgen Dejgaard</w:t>
      </w:r>
      <w:r>
        <w:rPr>
          <w:lang w:val="da-DK"/>
        </w:rPr>
        <w:t>, k</w:t>
      </w:r>
      <w:r w:rsidRPr="0063509F">
        <w:rPr>
          <w:lang w:val="da-DK"/>
        </w:rPr>
        <w:t>ombinering af 4-</w:t>
      </w:r>
      <w:r>
        <w:rPr>
          <w:lang w:val="da-DK"/>
        </w:rPr>
        <w:t>5</w:t>
      </w:r>
      <w:r w:rsidRPr="0063509F">
        <w:rPr>
          <w:lang w:val="da-DK"/>
        </w:rPr>
        <w:t xml:space="preserve"> forskellige databaser</w:t>
      </w:r>
      <w:r>
        <w:rPr>
          <w:lang w:val="da-DK"/>
        </w:rPr>
        <w:t xml:space="preserve">. </w:t>
      </w:r>
    </w:p>
    <w:p w14:paraId="295C3C0A" w14:textId="7BEB50BD" w:rsidR="009A485F" w:rsidRDefault="009A485F" w:rsidP="004338DB">
      <w:pPr>
        <w:pStyle w:val="Listeafsnit"/>
        <w:numPr>
          <w:ilvl w:val="1"/>
          <w:numId w:val="5"/>
        </w:numPr>
        <w:rPr>
          <w:lang w:val="da-DK"/>
        </w:rPr>
      </w:pPr>
      <w:r w:rsidRPr="004A6318">
        <w:rPr>
          <w:lang w:val="da-DK"/>
        </w:rPr>
        <w:t xml:space="preserve">Lotte Holm &amp; Thomas </w:t>
      </w:r>
      <w:proofErr w:type="spellStart"/>
      <w:r w:rsidRPr="004A6318">
        <w:rPr>
          <w:lang w:val="da-DK"/>
        </w:rPr>
        <w:t>Bøker</w:t>
      </w:r>
      <w:proofErr w:type="spellEnd"/>
      <w:r w:rsidRPr="004A6318">
        <w:rPr>
          <w:lang w:val="da-DK"/>
        </w:rPr>
        <w:t xml:space="preserve"> Lund: Mad og spisning i de nordiske lande. Forløbsdata. Tilbage fra 1990’erne. </w:t>
      </w:r>
    </w:p>
    <w:p w14:paraId="0D85651D" w14:textId="3FE3D68B" w:rsidR="007B5EBB" w:rsidRDefault="007B5EBB" w:rsidP="004338DB">
      <w:pPr>
        <w:pStyle w:val="Listeafsnit"/>
        <w:numPr>
          <w:ilvl w:val="1"/>
          <w:numId w:val="5"/>
        </w:numPr>
        <w:rPr>
          <w:lang w:val="da-DK"/>
        </w:rPr>
      </w:pPr>
      <w:r>
        <w:rPr>
          <w:lang w:val="da-DK"/>
        </w:rPr>
        <w:t>COOP data, spørger til Aftagerpanelmøde</w:t>
      </w:r>
    </w:p>
    <w:p w14:paraId="328BFFDF" w14:textId="0A78B391" w:rsidR="007B5EBB" w:rsidRDefault="007B5EBB" w:rsidP="004338DB">
      <w:pPr>
        <w:pStyle w:val="Listeafsnit"/>
        <w:numPr>
          <w:ilvl w:val="1"/>
          <w:numId w:val="5"/>
        </w:numPr>
        <w:rPr>
          <w:lang w:val="da-DK"/>
        </w:rPr>
      </w:pPr>
      <w:r>
        <w:rPr>
          <w:lang w:val="da-DK"/>
        </w:rPr>
        <w:t xml:space="preserve">DTU </w:t>
      </w:r>
      <w:r w:rsidR="0040585B">
        <w:rPr>
          <w:lang w:val="da-DK"/>
        </w:rPr>
        <w:t>kostundersøgelser</w:t>
      </w:r>
    </w:p>
    <w:p w14:paraId="2047B29E" w14:textId="49C84FB6" w:rsidR="007B5EBB" w:rsidRPr="004A6318" w:rsidRDefault="007B5EBB" w:rsidP="004338DB">
      <w:pPr>
        <w:pStyle w:val="Listeafsnit"/>
        <w:numPr>
          <w:ilvl w:val="1"/>
          <w:numId w:val="5"/>
        </w:numPr>
        <w:rPr>
          <w:lang w:val="da-DK"/>
        </w:rPr>
      </w:pPr>
      <w:r>
        <w:rPr>
          <w:lang w:val="da-DK"/>
        </w:rPr>
        <w:t>Varefakta</w:t>
      </w:r>
    </w:p>
    <w:p w14:paraId="319D63A7" w14:textId="4533A66E" w:rsidR="001D3480" w:rsidRDefault="001D3480" w:rsidP="00AE7F72">
      <w:pPr>
        <w:rPr>
          <w:lang w:val="da-DK"/>
        </w:rPr>
      </w:pPr>
    </w:p>
    <w:p w14:paraId="7B825A20" w14:textId="77777777" w:rsidR="007B45A3" w:rsidRDefault="007B45A3">
      <w:pPr>
        <w:rPr>
          <w:b/>
          <w:bCs/>
          <w:color w:val="BF8F00" w:themeColor="accent4" w:themeShade="BF"/>
          <w:sz w:val="48"/>
          <w:szCs w:val="48"/>
          <w:lang w:val="en-GB"/>
        </w:rPr>
      </w:pPr>
      <w:r>
        <w:rPr>
          <w:b/>
          <w:bCs/>
          <w:color w:val="BF8F00" w:themeColor="accent4" w:themeShade="BF"/>
          <w:sz w:val="48"/>
          <w:szCs w:val="48"/>
          <w:lang w:val="en-GB"/>
        </w:rPr>
        <w:br w:type="page"/>
      </w:r>
    </w:p>
    <w:p w14:paraId="6984908B" w14:textId="795CE321" w:rsidR="00184737" w:rsidRPr="00184737" w:rsidRDefault="00184737" w:rsidP="00AE7F72">
      <w:pPr>
        <w:rPr>
          <w:b/>
          <w:bCs/>
          <w:color w:val="BF8F00" w:themeColor="accent4" w:themeShade="BF"/>
          <w:sz w:val="48"/>
          <w:szCs w:val="48"/>
          <w:lang w:val="en-GB"/>
        </w:rPr>
      </w:pPr>
      <w:r w:rsidRPr="00184737">
        <w:rPr>
          <w:b/>
          <w:bCs/>
          <w:color w:val="BF8F00" w:themeColor="accent4" w:themeShade="BF"/>
          <w:sz w:val="48"/>
          <w:szCs w:val="48"/>
          <w:lang w:val="en-GB"/>
        </w:rPr>
        <w:lastRenderedPageBreak/>
        <w:t>Notes from meetings</w:t>
      </w:r>
    </w:p>
    <w:p w14:paraId="4BFFF933" w14:textId="63D23FCA" w:rsidR="000B6729" w:rsidRPr="00D733E4" w:rsidRDefault="005A5ED6" w:rsidP="00AE7F72">
      <w:pPr>
        <w:rPr>
          <w:b/>
          <w:bCs/>
          <w:u w:val="single"/>
          <w:lang w:val="nb-NO"/>
        </w:rPr>
      </w:pPr>
      <w:r w:rsidRPr="00D733E4">
        <w:rPr>
          <w:b/>
          <w:bCs/>
          <w:u w:val="single"/>
          <w:lang w:val="nb-NO"/>
        </w:rPr>
        <w:t xml:space="preserve">Notes from meeting 3/10-2022 (Hennnnrik, Bodil, Helene, Morten) </w:t>
      </w:r>
    </w:p>
    <w:p w14:paraId="31FECD9A" w14:textId="0E97FAE6" w:rsidR="005A5ED6" w:rsidRDefault="005A5ED6" w:rsidP="00AE7F72">
      <w:pPr>
        <w:rPr>
          <w:lang w:val="en-GB"/>
        </w:rPr>
      </w:pPr>
      <w:r>
        <w:rPr>
          <w:lang w:val="en-GB"/>
        </w:rPr>
        <w:t xml:space="preserve">Make introduction chapter with </w:t>
      </w:r>
    </w:p>
    <w:p w14:paraId="7781021F" w14:textId="22E8B093" w:rsidR="005A5ED6" w:rsidRDefault="005A5ED6" w:rsidP="005A5ED6">
      <w:pPr>
        <w:pStyle w:val="Listeafsnit"/>
        <w:numPr>
          <w:ilvl w:val="0"/>
          <w:numId w:val="5"/>
        </w:numPr>
        <w:rPr>
          <w:lang w:val="en-GB"/>
        </w:rPr>
      </w:pPr>
      <w:r>
        <w:rPr>
          <w:lang w:val="en-GB"/>
        </w:rPr>
        <w:t xml:space="preserve">Definition of variables (ordinal, </w:t>
      </w:r>
      <w:proofErr w:type="spellStart"/>
      <w:r>
        <w:rPr>
          <w:lang w:val="en-GB"/>
        </w:rPr>
        <w:t>conti</w:t>
      </w:r>
      <w:proofErr w:type="spellEnd"/>
      <w:r>
        <w:rPr>
          <w:lang w:val="en-GB"/>
        </w:rPr>
        <w:t xml:space="preserve">,…) </w:t>
      </w:r>
    </w:p>
    <w:p w14:paraId="53CAC5DA" w14:textId="5F845CE5" w:rsidR="005A5ED6" w:rsidRDefault="69AC86FD" w:rsidP="005A5ED6">
      <w:pPr>
        <w:pStyle w:val="Listeafsnit"/>
        <w:numPr>
          <w:ilvl w:val="0"/>
          <w:numId w:val="5"/>
        </w:numPr>
        <w:rPr>
          <w:lang w:val="en-GB"/>
        </w:rPr>
      </w:pPr>
      <w:r w:rsidRPr="69AC86FD">
        <w:rPr>
          <w:lang w:val="en-GB"/>
        </w:rPr>
        <w:t xml:space="preserve">How to choose statistical model (pointing towards the chapters, what is a multivariate problem? What is a univariate problem? ) </w:t>
      </w:r>
    </w:p>
    <w:p w14:paraId="4BBF6AA3" w14:textId="7C15F059" w:rsidR="00255482" w:rsidRDefault="00255482" w:rsidP="00255482">
      <w:pPr>
        <w:rPr>
          <w:lang w:val="en-GB"/>
        </w:rPr>
      </w:pPr>
      <w:r>
        <w:rPr>
          <w:lang w:val="en-GB"/>
        </w:rPr>
        <w:t>Make chapter on sensory = “Aroma summer course”</w:t>
      </w:r>
    </w:p>
    <w:p w14:paraId="1D513A43" w14:textId="5C7C4F2E" w:rsidR="00255482" w:rsidRDefault="00255482" w:rsidP="00255482">
      <w:pPr>
        <w:rPr>
          <w:lang w:val="en-GB"/>
        </w:rPr>
      </w:pPr>
      <w:r>
        <w:rPr>
          <w:lang w:val="en-GB"/>
        </w:rPr>
        <w:t xml:space="preserve">MST course (mostly just descriptives and plots and </w:t>
      </w:r>
      <w:r w:rsidRPr="00255482">
        <w:rPr>
          <w:b/>
          <w:bCs/>
          <w:lang w:val="en-GB"/>
        </w:rPr>
        <w:t>adding linear models</w:t>
      </w:r>
      <w:r>
        <w:rPr>
          <w:lang w:val="en-GB"/>
        </w:rPr>
        <w:t xml:space="preserve">) </w:t>
      </w:r>
    </w:p>
    <w:p w14:paraId="4B20045E" w14:textId="701934BE" w:rsidR="00255482" w:rsidRDefault="00255482" w:rsidP="00255482">
      <w:pPr>
        <w:rPr>
          <w:lang w:val="en-GB"/>
        </w:rPr>
      </w:pPr>
      <w:proofErr w:type="spellStart"/>
      <w:r>
        <w:rPr>
          <w:lang w:val="en-GB"/>
        </w:rPr>
        <w:t>Food+Meal</w:t>
      </w:r>
      <w:proofErr w:type="spellEnd"/>
      <w:r>
        <w:rPr>
          <w:lang w:val="en-GB"/>
        </w:rPr>
        <w:t xml:space="preserve"> CR course (plotting /</w:t>
      </w:r>
      <w:proofErr w:type="spellStart"/>
      <w:r>
        <w:rPr>
          <w:lang w:val="en-GB"/>
        </w:rPr>
        <w:t>descrp</w:t>
      </w:r>
      <w:proofErr w:type="spellEnd"/>
      <w:r>
        <w:rPr>
          <w:lang w:val="en-GB"/>
        </w:rPr>
        <w:t xml:space="preserve">. </w:t>
      </w:r>
      <w:proofErr w:type="spellStart"/>
      <w:r>
        <w:rPr>
          <w:lang w:val="en-GB"/>
        </w:rPr>
        <w:t>K.means</w:t>
      </w:r>
      <w:proofErr w:type="spellEnd"/>
      <w:r>
        <w:rPr>
          <w:lang w:val="en-GB"/>
        </w:rPr>
        <w:t>, logit, profiling)</w:t>
      </w:r>
    </w:p>
    <w:p w14:paraId="257E8ADD" w14:textId="203D1683" w:rsidR="005A5ED6" w:rsidRDefault="005A5ED6" w:rsidP="005A5ED6">
      <w:pPr>
        <w:rPr>
          <w:lang w:val="en-GB"/>
        </w:rPr>
      </w:pPr>
      <w:r>
        <w:rPr>
          <w:lang w:val="en-GB"/>
        </w:rPr>
        <w:t xml:space="preserve">In the Master in Technology, we will use the material as go-to for self-brush-up on stats. </w:t>
      </w:r>
    </w:p>
    <w:p w14:paraId="62955816" w14:textId="0CB66271" w:rsidR="005A5ED6" w:rsidRDefault="00096CAF" w:rsidP="005A5ED6">
      <w:pPr>
        <w:rPr>
          <w:lang w:val="en-GB"/>
        </w:rPr>
      </w:pPr>
      <w:r>
        <w:rPr>
          <w:lang w:val="en-GB"/>
        </w:rPr>
        <w:t xml:space="preserve">Can this chapter on PCA be used as general introduction to multivariate / PCA for </w:t>
      </w:r>
      <w:proofErr w:type="spellStart"/>
      <w:r>
        <w:rPr>
          <w:lang w:val="en-GB"/>
        </w:rPr>
        <w:t>foreing</w:t>
      </w:r>
      <w:proofErr w:type="spellEnd"/>
      <w:r>
        <w:rPr>
          <w:lang w:val="en-GB"/>
        </w:rPr>
        <w:t xml:space="preserve"> students? </w:t>
      </w:r>
      <w:r w:rsidR="00A03BAF">
        <w:rPr>
          <w:lang w:val="en-GB"/>
        </w:rPr>
        <w:t>[</w:t>
      </w:r>
      <w:r w:rsidR="00A03BAF" w:rsidRPr="00986619">
        <w:rPr>
          <w:b/>
          <w:bCs/>
          <w:u w:val="single"/>
          <w:lang w:val="en-GB"/>
        </w:rPr>
        <w:t>Ask Åsmund to review</w:t>
      </w:r>
      <w:r w:rsidR="00A03BAF">
        <w:rPr>
          <w:lang w:val="en-GB"/>
        </w:rPr>
        <w:t xml:space="preserve">]. </w:t>
      </w:r>
    </w:p>
    <w:p w14:paraId="4BEB4092" w14:textId="1B1911BC" w:rsidR="00A03BAF" w:rsidRDefault="00A03BAF" w:rsidP="005A5ED6">
      <w:pPr>
        <w:rPr>
          <w:lang w:val="en-GB"/>
        </w:rPr>
      </w:pPr>
    </w:p>
    <w:p w14:paraId="6CDCEBAB" w14:textId="33C2FCB8" w:rsidR="0063509F" w:rsidRPr="0063509F" w:rsidRDefault="0063509F" w:rsidP="005A5ED6">
      <w:pPr>
        <w:rPr>
          <w:b/>
          <w:bCs/>
          <w:u w:val="single"/>
          <w:lang w:val="en-GB"/>
        </w:rPr>
      </w:pPr>
      <w:r w:rsidRPr="0063509F">
        <w:rPr>
          <w:b/>
          <w:bCs/>
          <w:u w:val="single"/>
          <w:lang w:val="en-GB"/>
        </w:rPr>
        <w:t xml:space="preserve">Other </w:t>
      </w:r>
      <w:r>
        <w:rPr>
          <w:b/>
          <w:bCs/>
          <w:u w:val="single"/>
          <w:lang w:val="en-GB"/>
        </w:rPr>
        <w:t xml:space="preserve">ideas for </w:t>
      </w:r>
      <w:r w:rsidRPr="0063509F">
        <w:rPr>
          <w:b/>
          <w:bCs/>
          <w:u w:val="single"/>
          <w:lang w:val="en-GB"/>
        </w:rPr>
        <w:t>data sets</w:t>
      </w:r>
    </w:p>
    <w:p w14:paraId="7A322AB7" w14:textId="50C84B37" w:rsidR="0063509F" w:rsidRDefault="00E34DE5" w:rsidP="00E12C9A">
      <w:pPr>
        <w:pStyle w:val="Opstilling-punkttegn"/>
        <w:rPr>
          <w:lang w:val="en-GB"/>
        </w:rPr>
      </w:pPr>
      <w:r>
        <w:rPr>
          <w:lang w:val="en-GB"/>
        </w:rPr>
        <w:t>Analysis of IFRO-kind-data</w:t>
      </w:r>
      <w:r w:rsidR="007A1466">
        <w:rPr>
          <w:lang w:val="en-GB"/>
        </w:rPr>
        <w:t xml:space="preserve"> (see meeting notes)</w:t>
      </w:r>
    </w:p>
    <w:p w14:paraId="2BCA13F8" w14:textId="5D1871EB" w:rsidR="00A03BAF" w:rsidRDefault="00E34DE5" w:rsidP="00E12C9A">
      <w:pPr>
        <w:pStyle w:val="Opstilling-punkttegn"/>
        <w:rPr>
          <w:lang w:val="en-GB"/>
        </w:rPr>
      </w:pPr>
      <w:r>
        <w:rPr>
          <w:lang w:val="en-GB"/>
        </w:rPr>
        <w:t>House-hold data</w:t>
      </w:r>
    </w:p>
    <w:p w14:paraId="237F447E" w14:textId="506D550B" w:rsidR="00E34DE5" w:rsidRDefault="00E34DE5" w:rsidP="00E12C9A">
      <w:pPr>
        <w:pStyle w:val="Opstilling-punkttegn"/>
        <w:rPr>
          <w:lang w:val="en-GB"/>
        </w:rPr>
      </w:pPr>
      <w:r>
        <w:rPr>
          <w:lang w:val="en-GB"/>
        </w:rPr>
        <w:t>Single person</w:t>
      </w:r>
    </w:p>
    <w:p w14:paraId="77688E75" w14:textId="5B22BF41" w:rsidR="005A5ED6" w:rsidRDefault="00E34DE5" w:rsidP="00E12C9A">
      <w:pPr>
        <w:pStyle w:val="Opstilling-punkttegn"/>
        <w:rPr>
          <w:lang w:val="da-DK"/>
        </w:rPr>
      </w:pPr>
      <w:r w:rsidRPr="0063509F">
        <w:rPr>
          <w:lang w:val="da-DK"/>
        </w:rPr>
        <w:t>New data</w:t>
      </w:r>
      <w:r w:rsidR="00EA303C" w:rsidRPr="0063509F">
        <w:rPr>
          <w:lang w:val="da-DK"/>
        </w:rPr>
        <w:t xml:space="preserve">: twitter, </w:t>
      </w:r>
      <w:proofErr w:type="spellStart"/>
      <w:r w:rsidR="00EA303C" w:rsidRPr="0063509F">
        <w:rPr>
          <w:lang w:val="da-DK"/>
        </w:rPr>
        <w:t>recepies</w:t>
      </w:r>
      <w:proofErr w:type="spellEnd"/>
      <w:r w:rsidR="00EA303C" w:rsidRPr="0063509F">
        <w:rPr>
          <w:lang w:val="da-DK"/>
        </w:rPr>
        <w:t>,</w:t>
      </w:r>
      <w:r w:rsidR="0063509F" w:rsidRPr="0063509F">
        <w:rPr>
          <w:lang w:val="da-DK"/>
        </w:rPr>
        <w:t xml:space="preserve"> </w:t>
      </w:r>
      <w:proofErr w:type="spellStart"/>
      <w:r w:rsidR="0063509F" w:rsidRPr="0063509F">
        <w:rPr>
          <w:lang w:val="da-DK"/>
        </w:rPr>
        <w:t>fødevarestyrelsen’s</w:t>
      </w:r>
      <w:proofErr w:type="spellEnd"/>
      <w:r w:rsidR="0063509F" w:rsidRPr="0063509F">
        <w:rPr>
          <w:lang w:val="da-DK"/>
        </w:rPr>
        <w:t xml:space="preserve"> database</w:t>
      </w:r>
      <w:r w:rsidR="00EA303C" w:rsidRPr="0063509F">
        <w:rPr>
          <w:lang w:val="da-DK"/>
        </w:rPr>
        <w:t xml:space="preserve">… </w:t>
      </w:r>
    </w:p>
    <w:p w14:paraId="5F10187F" w14:textId="15142E11" w:rsidR="0063509F" w:rsidRDefault="0063509F" w:rsidP="00E12C9A">
      <w:pPr>
        <w:pStyle w:val="Opstilling-punkttegn"/>
        <w:rPr>
          <w:lang w:val="da-DK"/>
        </w:rPr>
      </w:pPr>
      <w:r>
        <w:rPr>
          <w:lang w:val="da-DK"/>
        </w:rPr>
        <w:t xml:space="preserve">Marianne Thomsen? </w:t>
      </w:r>
    </w:p>
    <w:p w14:paraId="423811D3" w14:textId="602E9186" w:rsidR="0063509F" w:rsidRDefault="0063509F" w:rsidP="00E12C9A">
      <w:pPr>
        <w:pStyle w:val="Opstilling-punkttegn"/>
        <w:rPr>
          <w:lang w:val="en-GB"/>
        </w:rPr>
      </w:pPr>
      <w:r w:rsidRPr="007A1466">
        <w:rPr>
          <w:lang w:val="en-GB"/>
        </w:rPr>
        <w:t>Dairy data?</w:t>
      </w:r>
    </w:p>
    <w:p w14:paraId="7591A9D4" w14:textId="2D776D89" w:rsidR="003D27CB" w:rsidRDefault="003D27CB" w:rsidP="00E12C9A">
      <w:pPr>
        <w:pStyle w:val="Opstilling-punkttegn"/>
        <w:rPr>
          <w:lang w:val="en-GB"/>
        </w:rPr>
      </w:pPr>
      <w:r>
        <w:rPr>
          <w:lang w:val="en-GB"/>
        </w:rPr>
        <w:t xml:space="preserve">FQMC data? Nils? </w:t>
      </w:r>
    </w:p>
    <w:p w14:paraId="59B1EDB8" w14:textId="44ACEBBB" w:rsidR="00851152" w:rsidRDefault="00851152" w:rsidP="00E12C9A">
      <w:pPr>
        <w:pStyle w:val="Opstilling-punkttegn"/>
        <w:rPr>
          <w:lang w:val="en-GB"/>
        </w:rPr>
      </w:pPr>
      <w:r>
        <w:rPr>
          <w:lang w:val="en-GB"/>
        </w:rPr>
        <w:t>SOL Helene</w:t>
      </w:r>
    </w:p>
    <w:p w14:paraId="38DC4B5D" w14:textId="1BBB1004" w:rsidR="00E12C9A" w:rsidRDefault="00E12C9A" w:rsidP="00E12C9A">
      <w:pPr>
        <w:pStyle w:val="Opstilling-punkttegn"/>
        <w:rPr>
          <w:lang w:val="en-GB"/>
        </w:rPr>
      </w:pPr>
      <w:r>
        <w:rPr>
          <w:lang w:val="en-GB"/>
        </w:rPr>
        <w:t xml:space="preserve">COOP dataset? </w:t>
      </w:r>
    </w:p>
    <w:p w14:paraId="72623068" w14:textId="7E0AB3FF" w:rsidR="00C81B9D" w:rsidRPr="00D733E4" w:rsidRDefault="00C81B9D" w:rsidP="00E12C9A">
      <w:pPr>
        <w:pStyle w:val="Opstilling-punkttegn"/>
        <w:rPr>
          <w:lang w:val="nb-NO"/>
        </w:rPr>
      </w:pPr>
      <w:r w:rsidRPr="00D733E4">
        <w:rPr>
          <w:lang w:val="nb-NO"/>
        </w:rPr>
        <w:t xml:space="preserve">App data? Maybe Inge Tetens? </w:t>
      </w:r>
    </w:p>
    <w:p w14:paraId="64103200" w14:textId="120C8AAC" w:rsidR="00DC0201" w:rsidRPr="00056DC1" w:rsidRDefault="00DC0201" w:rsidP="004D45FA">
      <w:pPr>
        <w:pStyle w:val="Opstilling-punkttegn"/>
        <w:rPr>
          <w:lang w:val="da-DK"/>
        </w:rPr>
      </w:pPr>
      <w:r w:rsidRPr="00056DC1">
        <w:rPr>
          <w:lang w:val="da-DK"/>
        </w:rPr>
        <w:t>DTU kostundersøgelser</w:t>
      </w:r>
      <w:r w:rsidR="004409B7" w:rsidRPr="00056DC1">
        <w:rPr>
          <w:lang w:val="da-DK"/>
        </w:rPr>
        <w:t xml:space="preserve"> – Helene kan nogle navne. </w:t>
      </w:r>
    </w:p>
    <w:p w14:paraId="2408429D" w14:textId="77777777" w:rsidR="0063509F" w:rsidRPr="00C81B9D" w:rsidRDefault="0063509F" w:rsidP="00E34DE5">
      <w:pPr>
        <w:rPr>
          <w:lang w:val="da-DK"/>
        </w:rPr>
      </w:pPr>
    </w:p>
    <w:p w14:paraId="697AB58B" w14:textId="715032C0" w:rsidR="000B6729" w:rsidRPr="0063509F" w:rsidRDefault="0063509F" w:rsidP="00AE7F72">
      <w:pPr>
        <w:rPr>
          <w:b/>
          <w:bCs/>
          <w:u w:val="single"/>
          <w:lang w:val="en-GB"/>
        </w:rPr>
      </w:pPr>
      <w:r w:rsidRPr="0063509F">
        <w:rPr>
          <w:b/>
          <w:bCs/>
          <w:u w:val="single"/>
          <w:lang w:val="en-GB"/>
        </w:rPr>
        <w:t>Notes from IFRO meeting with Kia</w:t>
      </w:r>
      <w:r w:rsidR="007A1466">
        <w:rPr>
          <w:b/>
          <w:bCs/>
          <w:u w:val="single"/>
          <w:lang w:val="en-GB"/>
        </w:rPr>
        <w:t xml:space="preserve"> 24/10-2022</w:t>
      </w:r>
      <w:r w:rsidRPr="0063509F">
        <w:rPr>
          <w:b/>
          <w:bCs/>
          <w:u w:val="single"/>
          <w:lang w:val="en-GB"/>
        </w:rPr>
        <w:t xml:space="preserve">: </w:t>
      </w:r>
    </w:p>
    <w:p w14:paraId="1713D0CD" w14:textId="42798835" w:rsidR="003D27CB" w:rsidRDefault="003D27CB" w:rsidP="0063509F">
      <w:pPr>
        <w:pStyle w:val="Listeafsnit"/>
        <w:numPr>
          <w:ilvl w:val="0"/>
          <w:numId w:val="5"/>
        </w:numPr>
        <w:rPr>
          <w:lang w:val="en-GB"/>
        </w:rPr>
      </w:pPr>
      <w:r>
        <w:rPr>
          <w:lang w:val="en-GB"/>
        </w:rPr>
        <w:t xml:space="preserve">Kia: </w:t>
      </w:r>
      <w:r w:rsidRPr="003D27CB">
        <w:rPr>
          <w:lang w:val="en-GB"/>
        </w:rPr>
        <w:t>Introducing Chi2 test in E</w:t>
      </w:r>
      <w:r>
        <w:rPr>
          <w:lang w:val="en-GB"/>
        </w:rPr>
        <w:t xml:space="preserve">xcel in Social Science Methods, mentions R will come later in block 3 (us, MST course). </w:t>
      </w:r>
      <w:proofErr w:type="spellStart"/>
      <w:r w:rsidR="008031D3">
        <w:rPr>
          <w:lang w:val="en-GB"/>
        </w:rPr>
        <w:t>Bør</w:t>
      </w:r>
      <w:proofErr w:type="spellEnd"/>
      <w:r w:rsidR="008031D3">
        <w:rPr>
          <w:lang w:val="en-GB"/>
        </w:rPr>
        <w:t xml:space="preserve"> </w:t>
      </w:r>
      <w:proofErr w:type="spellStart"/>
      <w:r w:rsidR="008031D3">
        <w:rPr>
          <w:lang w:val="en-GB"/>
        </w:rPr>
        <w:t>forstå</w:t>
      </w:r>
      <w:proofErr w:type="spellEnd"/>
      <w:r w:rsidR="008031D3">
        <w:rPr>
          <w:lang w:val="en-GB"/>
        </w:rPr>
        <w:t xml:space="preserve"> bivariate </w:t>
      </w:r>
      <w:proofErr w:type="spellStart"/>
      <w:r w:rsidR="008031D3">
        <w:rPr>
          <w:lang w:val="en-GB"/>
        </w:rPr>
        <w:t>sammenhænge</w:t>
      </w:r>
      <w:proofErr w:type="spellEnd"/>
      <w:r w:rsidR="008031D3">
        <w:rPr>
          <w:lang w:val="en-GB"/>
        </w:rPr>
        <w:t xml:space="preserve"> </w:t>
      </w:r>
      <w:proofErr w:type="spellStart"/>
      <w:r w:rsidR="008031D3">
        <w:rPr>
          <w:lang w:val="en-GB"/>
        </w:rPr>
        <w:t>efter</w:t>
      </w:r>
      <w:proofErr w:type="spellEnd"/>
      <w:r w:rsidR="008031D3">
        <w:rPr>
          <w:lang w:val="en-GB"/>
        </w:rPr>
        <w:t xml:space="preserve"> </w:t>
      </w:r>
      <w:proofErr w:type="spellStart"/>
      <w:r w:rsidR="008031D3">
        <w:rPr>
          <w:lang w:val="en-GB"/>
        </w:rPr>
        <w:t>hendes</w:t>
      </w:r>
      <w:proofErr w:type="spellEnd"/>
      <w:r w:rsidR="008031D3">
        <w:rPr>
          <w:lang w:val="en-GB"/>
        </w:rPr>
        <w:t xml:space="preserve"> </w:t>
      </w:r>
      <w:proofErr w:type="spellStart"/>
      <w:r w:rsidR="008031D3">
        <w:rPr>
          <w:lang w:val="en-GB"/>
        </w:rPr>
        <w:t>kursus</w:t>
      </w:r>
      <w:proofErr w:type="spellEnd"/>
      <w:r w:rsidR="008031D3">
        <w:rPr>
          <w:lang w:val="en-GB"/>
        </w:rPr>
        <w:t xml:space="preserve">. </w:t>
      </w:r>
    </w:p>
    <w:p w14:paraId="4B6B3125" w14:textId="626B6262" w:rsidR="009A485F" w:rsidRPr="009A485F" w:rsidRDefault="009A485F" w:rsidP="0063509F">
      <w:pPr>
        <w:pStyle w:val="Listeafsnit"/>
        <w:numPr>
          <w:ilvl w:val="0"/>
          <w:numId w:val="5"/>
        </w:numPr>
        <w:rPr>
          <w:lang w:val="da-DK"/>
        </w:rPr>
      </w:pPr>
      <w:r w:rsidRPr="009A485F">
        <w:rPr>
          <w:lang w:val="da-DK"/>
        </w:rPr>
        <w:t xml:space="preserve">Kia kontakter Arne Hemmingsen </w:t>
      </w:r>
      <w:proofErr w:type="spellStart"/>
      <w:r w:rsidRPr="009A485F">
        <w:rPr>
          <w:lang w:val="da-DK"/>
        </w:rPr>
        <w:t>i</w:t>
      </w:r>
      <w:r>
        <w:rPr>
          <w:lang w:val="da-DK"/>
        </w:rPr>
        <w:t>ft</w:t>
      </w:r>
      <w:proofErr w:type="spellEnd"/>
      <w:r>
        <w:rPr>
          <w:lang w:val="da-DK"/>
        </w:rPr>
        <w:t xml:space="preserve"> hans R bog. </w:t>
      </w:r>
    </w:p>
    <w:p w14:paraId="4E4E345A" w14:textId="6BA3423E" w:rsidR="0063509F" w:rsidRPr="0063509F" w:rsidRDefault="0063509F" w:rsidP="0063509F">
      <w:pPr>
        <w:pStyle w:val="Listeafsnit"/>
        <w:numPr>
          <w:ilvl w:val="0"/>
          <w:numId w:val="5"/>
        </w:numPr>
        <w:rPr>
          <w:lang w:val="da-DK"/>
        </w:rPr>
      </w:pPr>
      <w:r w:rsidRPr="0063509F">
        <w:rPr>
          <w:lang w:val="da-DK"/>
        </w:rPr>
        <w:t xml:space="preserve">Thomas data, fødevareusikkerhed som </w:t>
      </w:r>
      <w:proofErr w:type="spellStart"/>
      <w:r w:rsidRPr="0063509F">
        <w:rPr>
          <w:lang w:val="da-DK"/>
        </w:rPr>
        <w:t>hustandssurvey</w:t>
      </w:r>
      <w:proofErr w:type="spellEnd"/>
      <w:r w:rsidRPr="0063509F">
        <w:rPr>
          <w:lang w:val="da-DK"/>
        </w:rPr>
        <w:t xml:space="preserve">?  </w:t>
      </w:r>
      <w:r w:rsidR="009A485F">
        <w:rPr>
          <w:lang w:val="da-DK"/>
        </w:rPr>
        <w:t xml:space="preserve">Helene kontakter. </w:t>
      </w:r>
    </w:p>
    <w:p w14:paraId="293B390A" w14:textId="6404AB90" w:rsidR="0063509F" w:rsidRPr="0063509F" w:rsidRDefault="0063509F" w:rsidP="0063509F">
      <w:pPr>
        <w:pStyle w:val="Listeafsnit"/>
        <w:numPr>
          <w:ilvl w:val="0"/>
          <w:numId w:val="5"/>
        </w:numPr>
        <w:rPr>
          <w:lang w:val="en-GB"/>
        </w:rPr>
      </w:pPr>
      <w:r w:rsidRPr="0063509F">
        <w:rPr>
          <w:lang w:val="da-DK"/>
        </w:rPr>
        <w:t xml:space="preserve">Indkøbsdata – Sinne Smed lektor </w:t>
      </w:r>
      <w:r>
        <w:fldChar w:fldCharType="begin"/>
      </w:r>
      <w:r w:rsidRPr="001E32B1">
        <w:rPr>
          <w:lang w:val="da-DK"/>
          <w:rPrChange w:id="11" w:author="Bodil Helene Allesen-Holm" w:date="2023-06-23T08:07:00Z">
            <w:rPr/>
          </w:rPrChange>
        </w:rPr>
        <w:instrText>HYPERLINK "https://ifro.ku.dk/medarbejdere/?pure=da/persons/227352"</w:instrText>
      </w:r>
      <w:r>
        <w:fldChar w:fldCharType="separate"/>
      </w:r>
      <w:r w:rsidR="00851152" w:rsidRPr="006D28D5">
        <w:rPr>
          <w:rStyle w:val="Hyperlink"/>
          <w:lang w:val="da-DK"/>
        </w:rPr>
        <w:t>https://ifro.ku.dk/medarbejdere/?pure=da/persons/227352</w:t>
      </w:r>
      <w:r>
        <w:rPr>
          <w:rStyle w:val="Hyperlink"/>
          <w:lang w:val="da-DK"/>
        </w:rPr>
        <w:fldChar w:fldCharType="end"/>
      </w:r>
      <w:r w:rsidR="00851152">
        <w:rPr>
          <w:lang w:val="da-DK"/>
        </w:rPr>
        <w:t xml:space="preserve"> </w:t>
      </w:r>
      <w:r w:rsidRPr="0063509F">
        <w:rPr>
          <w:lang w:val="da-DK"/>
        </w:rPr>
        <w:t xml:space="preserve">? Data ejes af firma. </w:t>
      </w:r>
      <w:proofErr w:type="spellStart"/>
      <w:r w:rsidRPr="0063509F">
        <w:rPr>
          <w:lang w:val="da-DK"/>
        </w:rPr>
        <w:t>Tutorial</w:t>
      </w:r>
      <w:proofErr w:type="spellEnd"/>
      <w:r w:rsidRPr="0063509F">
        <w:rPr>
          <w:lang w:val="da-DK"/>
        </w:rPr>
        <w:t xml:space="preserve"> datasæt kan måske frikøbes. Specialer. </w:t>
      </w:r>
      <w:r w:rsidRPr="0063509F">
        <w:rPr>
          <w:lang w:val="en-GB"/>
        </w:rPr>
        <w:t xml:space="preserve">POCS. Ellers Sigrid Denver (???).  </w:t>
      </w:r>
      <w:proofErr w:type="spellStart"/>
      <w:r w:rsidR="00056DC1">
        <w:rPr>
          <w:lang w:val="en-GB"/>
        </w:rPr>
        <w:t>Hedder</w:t>
      </w:r>
      <w:proofErr w:type="spellEnd"/>
      <w:r w:rsidR="00056DC1">
        <w:rPr>
          <w:lang w:val="en-GB"/>
        </w:rPr>
        <w:t xml:space="preserve"> GFK data. </w:t>
      </w:r>
      <w:r w:rsidR="009A485F">
        <w:rPr>
          <w:lang w:val="da-DK"/>
        </w:rPr>
        <w:t>Helene kontakter.</w:t>
      </w:r>
    </w:p>
    <w:p w14:paraId="6007EE07" w14:textId="507B2B71" w:rsidR="0063509F" w:rsidRDefault="0063509F" w:rsidP="0063509F">
      <w:pPr>
        <w:pStyle w:val="Listeafsnit"/>
        <w:numPr>
          <w:ilvl w:val="0"/>
          <w:numId w:val="5"/>
        </w:numPr>
        <w:rPr>
          <w:lang w:val="da-DK"/>
        </w:rPr>
      </w:pPr>
      <w:r w:rsidRPr="0063509F">
        <w:rPr>
          <w:lang w:val="da-DK"/>
        </w:rPr>
        <w:t>Jørgen Dejgaard data? Kombinering af 4-</w:t>
      </w:r>
      <w:r w:rsidR="00E12C9A">
        <w:rPr>
          <w:lang w:val="da-DK"/>
        </w:rPr>
        <w:t>5</w:t>
      </w:r>
      <w:r w:rsidRPr="0063509F">
        <w:rPr>
          <w:lang w:val="da-DK"/>
        </w:rPr>
        <w:t xml:space="preserve"> forskellige databaser</w:t>
      </w:r>
      <w:r w:rsidR="009A485F">
        <w:rPr>
          <w:lang w:val="da-DK"/>
        </w:rPr>
        <w:t>. Helene kontakter.</w:t>
      </w:r>
    </w:p>
    <w:p w14:paraId="597309E0" w14:textId="203E61F9" w:rsidR="00851152" w:rsidRPr="008031D3" w:rsidRDefault="00C9247B" w:rsidP="00795B9F">
      <w:pPr>
        <w:pStyle w:val="Listeafsnit"/>
        <w:numPr>
          <w:ilvl w:val="0"/>
          <w:numId w:val="5"/>
        </w:numPr>
        <w:rPr>
          <w:lang w:val="da-DK"/>
        </w:rPr>
      </w:pPr>
      <w:r w:rsidRPr="008031D3">
        <w:rPr>
          <w:lang w:val="da-DK"/>
        </w:rPr>
        <w:t xml:space="preserve">Lotte Holm &amp; Thomas: Mad og spisning i de nordiske lande. Forløbs data. </w:t>
      </w:r>
      <w:r w:rsidR="008031D3">
        <w:rPr>
          <w:lang w:val="da-DK"/>
        </w:rPr>
        <w:t xml:space="preserve">Tilbage fra 1990’erne. </w:t>
      </w:r>
      <w:r w:rsidR="009A485F">
        <w:rPr>
          <w:lang w:val="da-DK"/>
        </w:rPr>
        <w:t>Helene kontakter.</w:t>
      </w:r>
    </w:p>
    <w:p w14:paraId="6F5DF63F" w14:textId="09D4E91C" w:rsidR="0063509F" w:rsidRPr="00C9247B" w:rsidRDefault="0063509F" w:rsidP="00AE7F72">
      <w:pPr>
        <w:rPr>
          <w:lang w:val="da-DK"/>
        </w:rPr>
      </w:pPr>
    </w:p>
    <w:p w14:paraId="6F4D9CEE" w14:textId="77777777" w:rsidR="00161EF3" w:rsidRPr="00161EF3" w:rsidRDefault="00161EF3" w:rsidP="00161EF3">
      <w:pPr>
        <w:rPr>
          <w:lang w:val="en-GB"/>
        </w:rPr>
      </w:pPr>
    </w:p>
    <w:p w14:paraId="28C88703" w14:textId="2FF03D8E" w:rsidR="000B6729" w:rsidRPr="00E31084" w:rsidRDefault="000B6729" w:rsidP="00AE7F72">
      <w:pPr>
        <w:rPr>
          <w:lang w:val="en-GB"/>
        </w:rPr>
      </w:pPr>
    </w:p>
    <w:p w14:paraId="23923827" w14:textId="653A0CDC" w:rsidR="00251009" w:rsidRPr="00E31084" w:rsidRDefault="00251009" w:rsidP="00AE7F72">
      <w:pPr>
        <w:rPr>
          <w:lang w:val="en-GB"/>
        </w:rPr>
      </w:pPr>
    </w:p>
    <w:sectPr w:rsidR="00251009" w:rsidRPr="00E31084" w:rsidSect="000A5D3C">
      <w:pgSz w:w="11906" w:h="16838"/>
      <w:pgMar w:top="426" w:right="991" w:bottom="56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odil Helene Allesen-Holm" w:date="2023-02-24T15:48:00Z" w:initials="BHAH">
    <w:p w14:paraId="6DF98F6C" w14:textId="6D95E736" w:rsidR="004F6DD3" w:rsidRDefault="004F6DD3" w:rsidP="00EB282F">
      <w:pPr>
        <w:pStyle w:val="Kommentartekst"/>
      </w:pPr>
      <w:r>
        <w:rPr>
          <w:rStyle w:val="Kommentarhenvisning"/>
        </w:rPr>
        <w:annotationRef/>
      </w:r>
      <w:r>
        <w:rPr>
          <w:lang w:val="da-DK"/>
        </w:rPr>
        <w:t xml:space="preserve">@julius, der er da ikke Tukey med her, vel? Skal der være det? </w:t>
      </w:r>
    </w:p>
  </w:comment>
  <w:comment w:id="3" w:author="Julius Terp" w:date="2023-04-04T09:04:00Z" w:initials="JT">
    <w:p w14:paraId="6C1732D1" w14:textId="77777777" w:rsidR="001B6437" w:rsidRDefault="001B6437" w:rsidP="00FF2EF6">
      <w:r>
        <w:rPr>
          <w:rStyle w:val="Kommentarhenvisning"/>
        </w:rPr>
        <w:annotationRef/>
      </w:r>
      <w:r>
        <w:rPr>
          <w:sz w:val="20"/>
          <w:szCs w:val="20"/>
        </w:rPr>
        <w:t>Hmm altså det står jo ved ANOVA, er det ikke nok?</w:t>
      </w:r>
    </w:p>
    <w:p w14:paraId="7C57E73E" w14:textId="77777777" w:rsidR="001B6437" w:rsidRDefault="001B6437" w:rsidP="00FF2EF6">
      <w:r>
        <w:rPr>
          <w:sz w:val="20"/>
          <w:szCs w:val="20"/>
        </w:rPr>
        <w:t>Jeg har tænkt, at det mere hænger sammen med det, fordi man ved ANOVA kigger på forskelle i grupperne, mens vi (i hvert fald i de modeller vi har beskrevet i mixed and linear models) kigger på effekter, altså om noget har en indvirkning på noget andet, og hvor stor den effekt er. Det er det jeg har tænkt, sig til hvis det ikke giver mening.</w:t>
      </w:r>
    </w:p>
  </w:comment>
  <w:comment w:id="4" w:author="Morten Arendt" w:date="2023-04-25T15:34:00Z" w:initials="MA">
    <w:p w14:paraId="7311E91C" w14:textId="77777777" w:rsidR="000F0D25" w:rsidRDefault="000F0D25" w:rsidP="006D1E01">
      <w:r>
        <w:rPr>
          <w:rStyle w:val="Kommentarhenvisning"/>
        </w:rPr>
        <w:annotationRef/>
      </w:r>
      <w:r>
        <w:rPr>
          <w:color w:val="000000"/>
          <w:sz w:val="20"/>
          <w:szCs w:val="20"/>
        </w:rPr>
        <w:t>DONE</w:t>
      </w:r>
    </w:p>
  </w:comment>
  <w:comment w:id="7" w:author="Morten Arendt" w:date="2023-04-25T15:36:00Z" w:initials="MA">
    <w:p w14:paraId="6A97F9DE" w14:textId="77777777" w:rsidR="000F0D25" w:rsidRDefault="000F0D25" w:rsidP="00B508AE">
      <w:r>
        <w:rPr>
          <w:rStyle w:val="Kommentarhenvisning"/>
        </w:rPr>
        <w:annotationRef/>
      </w:r>
      <w:r>
        <w:rPr>
          <w:color w:val="000000"/>
          <w:sz w:val="20"/>
          <w:szCs w:val="20"/>
        </w:rPr>
        <w:t xml:space="preserve">Der er henvisning til Absalon. Det vil være fedt om bogen er selvstændig. Dvs. Kan vi ligge dette materiale ud på GitHub i en fil (pdf eller lign) og hyperlinke til det?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F98F6C" w15:done="0"/>
  <w15:commentEx w15:paraId="7C57E73E" w15:paraIdParent="6DF98F6C" w15:done="0"/>
  <w15:commentEx w15:paraId="7311E91C" w15:done="0"/>
  <w15:commentEx w15:paraId="6A97F9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5AEA" w16cex:dateUtc="2023-02-24T14:48:00Z"/>
  <w16cex:commentExtensible w16cex:durableId="27D66690" w16cex:dateUtc="2023-04-04T07:04:00Z"/>
  <w16cex:commentExtensible w16cex:durableId="27F27172" w16cex:dateUtc="2023-04-25T13:34:00Z"/>
  <w16cex:commentExtensible w16cex:durableId="27F271F9" w16cex:dateUtc="2023-04-25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F98F6C" w16cid:durableId="27A35AEA"/>
  <w16cid:commentId w16cid:paraId="7C57E73E" w16cid:durableId="27D66690"/>
  <w16cid:commentId w16cid:paraId="7311E91C" w16cid:durableId="27F27172"/>
  <w16cid:commentId w16cid:paraId="6A97F9DE" w16cid:durableId="27F271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2620866"/>
    <w:lvl w:ilvl="0">
      <w:start w:val="1"/>
      <w:numFmt w:val="decimal"/>
      <w:pStyle w:val="Opstilling-talellerbogst"/>
      <w:lvlText w:val="%1."/>
      <w:lvlJc w:val="left"/>
      <w:pPr>
        <w:tabs>
          <w:tab w:val="num" w:pos="360"/>
        </w:tabs>
        <w:ind w:left="360" w:hanging="360"/>
      </w:pPr>
    </w:lvl>
  </w:abstractNum>
  <w:abstractNum w:abstractNumId="1" w15:restartNumberingAfterBreak="0">
    <w:nsid w:val="FFFFFF89"/>
    <w:multiLevelType w:val="singleLevel"/>
    <w:tmpl w:val="5E822A5A"/>
    <w:lvl w:ilvl="0">
      <w:start w:val="1"/>
      <w:numFmt w:val="bullet"/>
      <w:pStyle w:val="Opstilling-punkttegn"/>
      <w:lvlText w:val=""/>
      <w:lvlJc w:val="left"/>
      <w:pPr>
        <w:tabs>
          <w:tab w:val="num" w:pos="360"/>
        </w:tabs>
        <w:ind w:left="360" w:hanging="360"/>
      </w:pPr>
      <w:rPr>
        <w:rFonts w:ascii="Symbol" w:hAnsi="Symbol" w:hint="default"/>
      </w:rPr>
    </w:lvl>
  </w:abstractNum>
  <w:abstractNum w:abstractNumId="2" w15:restartNumberingAfterBreak="0">
    <w:nsid w:val="04962F4A"/>
    <w:multiLevelType w:val="hybridMultilevel"/>
    <w:tmpl w:val="9A5C3780"/>
    <w:lvl w:ilvl="0" w:tplc="D80ABAF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CD61F1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F4688C"/>
    <w:multiLevelType w:val="hybridMultilevel"/>
    <w:tmpl w:val="DD8CECB6"/>
    <w:lvl w:ilvl="0" w:tplc="13ACED44">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3E7329F"/>
    <w:multiLevelType w:val="hybridMultilevel"/>
    <w:tmpl w:val="D6F637AA"/>
    <w:lvl w:ilvl="0" w:tplc="9BD6DF3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6" w15:restartNumberingAfterBreak="0">
    <w:nsid w:val="460C759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E3574D"/>
    <w:multiLevelType w:val="hybridMultilevel"/>
    <w:tmpl w:val="3F24D2AE"/>
    <w:lvl w:ilvl="0" w:tplc="CA303770">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6B783876"/>
    <w:multiLevelType w:val="hybridMultilevel"/>
    <w:tmpl w:val="77544552"/>
    <w:lvl w:ilvl="0" w:tplc="4B2AF084">
      <w:numFmt w:val="bullet"/>
      <w:lvlText w:val="-"/>
      <w:lvlJc w:val="left"/>
      <w:pPr>
        <w:ind w:left="720" w:hanging="360"/>
      </w:pPr>
      <w:rPr>
        <w:rFonts w:ascii="Calibri" w:eastAsia="Calibr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9" w15:restartNumberingAfterBreak="0">
    <w:nsid w:val="7D5D3108"/>
    <w:multiLevelType w:val="hybridMultilevel"/>
    <w:tmpl w:val="8A1CEC30"/>
    <w:lvl w:ilvl="0" w:tplc="CA303770">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E6667C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E681C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rPr>
        <w:lang w:val="en-G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4296506">
    <w:abstractNumId w:val="2"/>
  </w:num>
  <w:num w:numId="2" w16cid:durableId="634405941">
    <w:abstractNumId w:val="0"/>
  </w:num>
  <w:num w:numId="3" w16cid:durableId="1428310123">
    <w:abstractNumId w:val="11"/>
  </w:num>
  <w:num w:numId="4" w16cid:durableId="1792824098">
    <w:abstractNumId w:val="8"/>
  </w:num>
  <w:num w:numId="5" w16cid:durableId="1689872554">
    <w:abstractNumId w:val="4"/>
  </w:num>
  <w:num w:numId="6" w16cid:durableId="474221484">
    <w:abstractNumId w:val="7"/>
  </w:num>
  <w:num w:numId="7" w16cid:durableId="430274098">
    <w:abstractNumId w:val="1"/>
  </w:num>
  <w:num w:numId="8" w16cid:durableId="2063366128">
    <w:abstractNumId w:val="9"/>
  </w:num>
  <w:num w:numId="9" w16cid:durableId="839613538">
    <w:abstractNumId w:val="10"/>
  </w:num>
  <w:num w:numId="10" w16cid:durableId="1199321075">
    <w:abstractNumId w:val="6"/>
  </w:num>
  <w:num w:numId="11" w16cid:durableId="783114019">
    <w:abstractNumId w:val="3"/>
  </w:num>
  <w:num w:numId="12" w16cid:durableId="1677224632">
    <w:abstractNumId w:val="0"/>
  </w:num>
  <w:num w:numId="13" w16cid:durableId="14893990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dil Helene Allesen-Holm">
    <w15:presenceInfo w15:providerId="AD" w15:userId="S::vxt699@ku.dk::c0ca93d7-f56f-473e-82fe-20397e638223"/>
  </w15:person>
  <w15:person w15:author="Julius Terp">
    <w15:presenceInfo w15:providerId="Windows Live" w15:userId="48d55137016864ae"/>
  </w15:person>
  <w15:person w15:author="Morten Arendt">
    <w15:presenceInfo w15:providerId="AD" w15:userId="S::morten.arendt@dbacdk.onmicrosoft.com::aa0cf14f-ab48-4d92-9827-edb2a16d39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342"/>
    <w:rsid w:val="00001407"/>
    <w:rsid w:val="00017786"/>
    <w:rsid w:val="000411BB"/>
    <w:rsid w:val="00046768"/>
    <w:rsid w:val="000503A9"/>
    <w:rsid w:val="00053122"/>
    <w:rsid w:val="00053D3A"/>
    <w:rsid w:val="00056DC1"/>
    <w:rsid w:val="00063535"/>
    <w:rsid w:val="00063EFF"/>
    <w:rsid w:val="00096CAF"/>
    <w:rsid w:val="000A5D3C"/>
    <w:rsid w:val="000B2E31"/>
    <w:rsid w:val="000B6729"/>
    <w:rsid w:val="000F0BAF"/>
    <w:rsid w:val="000F0D25"/>
    <w:rsid w:val="000F1987"/>
    <w:rsid w:val="001150EC"/>
    <w:rsid w:val="001273CB"/>
    <w:rsid w:val="00131AC1"/>
    <w:rsid w:val="0013476E"/>
    <w:rsid w:val="00161EF3"/>
    <w:rsid w:val="00165375"/>
    <w:rsid w:val="00165DD0"/>
    <w:rsid w:val="0017315E"/>
    <w:rsid w:val="00184737"/>
    <w:rsid w:val="001867D3"/>
    <w:rsid w:val="00192361"/>
    <w:rsid w:val="0019282A"/>
    <w:rsid w:val="001B6437"/>
    <w:rsid w:val="001C1A11"/>
    <w:rsid w:val="001C3628"/>
    <w:rsid w:val="001D3480"/>
    <w:rsid w:val="001D75B6"/>
    <w:rsid w:val="001E32B1"/>
    <w:rsid w:val="0021104E"/>
    <w:rsid w:val="002238D4"/>
    <w:rsid w:val="002253B6"/>
    <w:rsid w:val="00233D6F"/>
    <w:rsid w:val="00251009"/>
    <w:rsid w:val="002517BF"/>
    <w:rsid w:val="00255482"/>
    <w:rsid w:val="00286796"/>
    <w:rsid w:val="002F43D8"/>
    <w:rsid w:val="003043CD"/>
    <w:rsid w:val="00316697"/>
    <w:rsid w:val="003271C8"/>
    <w:rsid w:val="0033073C"/>
    <w:rsid w:val="00333E7D"/>
    <w:rsid w:val="00335BCF"/>
    <w:rsid w:val="003412F2"/>
    <w:rsid w:val="00342BBB"/>
    <w:rsid w:val="003479FB"/>
    <w:rsid w:val="0035036F"/>
    <w:rsid w:val="00356BFC"/>
    <w:rsid w:val="00363CBC"/>
    <w:rsid w:val="003834A7"/>
    <w:rsid w:val="003928B9"/>
    <w:rsid w:val="003D27CB"/>
    <w:rsid w:val="003D7B26"/>
    <w:rsid w:val="003F1C81"/>
    <w:rsid w:val="0040568F"/>
    <w:rsid w:val="0040585B"/>
    <w:rsid w:val="00413360"/>
    <w:rsid w:val="00414B49"/>
    <w:rsid w:val="00420948"/>
    <w:rsid w:val="00427430"/>
    <w:rsid w:val="0043369C"/>
    <w:rsid w:val="004409B7"/>
    <w:rsid w:val="0044105A"/>
    <w:rsid w:val="0044111B"/>
    <w:rsid w:val="004559D3"/>
    <w:rsid w:val="00456EA5"/>
    <w:rsid w:val="00475D2F"/>
    <w:rsid w:val="004A178B"/>
    <w:rsid w:val="004A6318"/>
    <w:rsid w:val="004A6F53"/>
    <w:rsid w:val="004C6252"/>
    <w:rsid w:val="004C6CCD"/>
    <w:rsid w:val="004D1E71"/>
    <w:rsid w:val="004E7007"/>
    <w:rsid w:val="004F6DD3"/>
    <w:rsid w:val="00505128"/>
    <w:rsid w:val="00516514"/>
    <w:rsid w:val="0053396D"/>
    <w:rsid w:val="00551A38"/>
    <w:rsid w:val="0055386C"/>
    <w:rsid w:val="00587224"/>
    <w:rsid w:val="00587ABE"/>
    <w:rsid w:val="005977FE"/>
    <w:rsid w:val="005A5ED6"/>
    <w:rsid w:val="005C573F"/>
    <w:rsid w:val="005D228D"/>
    <w:rsid w:val="005D4533"/>
    <w:rsid w:val="005D5543"/>
    <w:rsid w:val="005E523E"/>
    <w:rsid w:val="005E53E4"/>
    <w:rsid w:val="005F068B"/>
    <w:rsid w:val="006143EE"/>
    <w:rsid w:val="00616E99"/>
    <w:rsid w:val="0063509F"/>
    <w:rsid w:val="00644385"/>
    <w:rsid w:val="006478D9"/>
    <w:rsid w:val="00650402"/>
    <w:rsid w:val="006543B5"/>
    <w:rsid w:val="0065609B"/>
    <w:rsid w:val="00664787"/>
    <w:rsid w:val="0067261F"/>
    <w:rsid w:val="00673DD0"/>
    <w:rsid w:val="00686B56"/>
    <w:rsid w:val="00687735"/>
    <w:rsid w:val="006B61F5"/>
    <w:rsid w:val="006F288E"/>
    <w:rsid w:val="006F5FE4"/>
    <w:rsid w:val="00716A77"/>
    <w:rsid w:val="00731B4C"/>
    <w:rsid w:val="007365B9"/>
    <w:rsid w:val="00741AF4"/>
    <w:rsid w:val="00743373"/>
    <w:rsid w:val="00744ED3"/>
    <w:rsid w:val="00763CE9"/>
    <w:rsid w:val="00764399"/>
    <w:rsid w:val="0077092E"/>
    <w:rsid w:val="00777214"/>
    <w:rsid w:val="00777318"/>
    <w:rsid w:val="00781431"/>
    <w:rsid w:val="00786342"/>
    <w:rsid w:val="007875BA"/>
    <w:rsid w:val="007940DE"/>
    <w:rsid w:val="007946AB"/>
    <w:rsid w:val="007A1466"/>
    <w:rsid w:val="007B45A3"/>
    <w:rsid w:val="007B5EBB"/>
    <w:rsid w:val="007B7F58"/>
    <w:rsid w:val="007D510E"/>
    <w:rsid w:val="007D663F"/>
    <w:rsid w:val="007E4E9D"/>
    <w:rsid w:val="008031D3"/>
    <w:rsid w:val="008303B8"/>
    <w:rsid w:val="00851152"/>
    <w:rsid w:val="00857D96"/>
    <w:rsid w:val="008722F6"/>
    <w:rsid w:val="008771C8"/>
    <w:rsid w:val="00882D78"/>
    <w:rsid w:val="00895109"/>
    <w:rsid w:val="008A40A4"/>
    <w:rsid w:val="008C75A2"/>
    <w:rsid w:val="008E5C0A"/>
    <w:rsid w:val="009042D2"/>
    <w:rsid w:val="00914157"/>
    <w:rsid w:val="00924817"/>
    <w:rsid w:val="0093198B"/>
    <w:rsid w:val="00937055"/>
    <w:rsid w:val="00943189"/>
    <w:rsid w:val="00947CD6"/>
    <w:rsid w:val="009718EE"/>
    <w:rsid w:val="0097753E"/>
    <w:rsid w:val="0098094F"/>
    <w:rsid w:val="0098098C"/>
    <w:rsid w:val="00980AFB"/>
    <w:rsid w:val="00986084"/>
    <w:rsid w:val="00986619"/>
    <w:rsid w:val="00997EEB"/>
    <w:rsid w:val="009A485F"/>
    <w:rsid w:val="009C60B4"/>
    <w:rsid w:val="009C7552"/>
    <w:rsid w:val="009D2A96"/>
    <w:rsid w:val="009D5D5E"/>
    <w:rsid w:val="009E0334"/>
    <w:rsid w:val="009E2F0B"/>
    <w:rsid w:val="00A003AD"/>
    <w:rsid w:val="00A03BAF"/>
    <w:rsid w:val="00A06322"/>
    <w:rsid w:val="00A175D9"/>
    <w:rsid w:val="00A32BBB"/>
    <w:rsid w:val="00A4478E"/>
    <w:rsid w:val="00A65350"/>
    <w:rsid w:val="00A6591B"/>
    <w:rsid w:val="00AA023C"/>
    <w:rsid w:val="00AA4243"/>
    <w:rsid w:val="00AB5785"/>
    <w:rsid w:val="00AB7ADE"/>
    <w:rsid w:val="00AD0B91"/>
    <w:rsid w:val="00AD1EFA"/>
    <w:rsid w:val="00AE213C"/>
    <w:rsid w:val="00AE35BF"/>
    <w:rsid w:val="00AE7F72"/>
    <w:rsid w:val="00AF6212"/>
    <w:rsid w:val="00AF79FB"/>
    <w:rsid w:val="00B22D13"/>
    <w:rsid w:val="00B26035"/>
    <w:rsid w:val="00B5629A"/>
    <w:rsid w:val="00B67E10"/>
    <w:rsid w:val="00B74059"/>
    <w:rsid w:val="00B82621"/>
    <w:rsid w:val="00B84324"/>
    <w:rsid w:val="00B92A15"/>
    <w:rsid w:val="00BD5E64"/>
    <w:rsid w:val="00BE4318"/>
    <w:rsid w:val="00BE574C"/>
    <w:rsid w:val="00C10D66"/>
    <w:rsid w:val="00C141F6"/>
    <w:rsid w:val="00C170C8"/>
    <w:rsid w:val="00C47F78"/>
    <w:rsid w:val="00C64AF8"/>
    <w:rsid w:val="00C677CF"/>
    <w:rsid w:val="00C775F3"/>
    <w:rsid w:val="00C81B9D"/>
    <w:rsid w:val="00C9247B"/>
    <w:rsid w:val="00CA7AA0"/>
    <w:rsid w:val="00CC5598"/>
    <w:rsid w:val="00CD680D"/>
    <w:rsid w:val="00D0395E"/>
    <w:rsid w:val="00D16D8C"/>
    <w:rsid w:val="00D16F5E"/>
    <w:rsid w:val="00D17C2E"/>
    <w:rsid w:val="00D63097"/>
    <w:rsid w:val="00D733E4"/>
    <w:rsid w:val="00D75B5A"/>
    <w:rsid w:val="00D837A3"/>
    <w:rsid w:val="00DA66DE"/>
    <w:rsid w:val="00DA6942"/>
    <w:rsid w:val="00DC0201"/>
    <w:rsid w:val="00DD0B93"/>
    <w:rsid w:val="00DD5C01"/>
    <w:rsid w:val="00DF1EA0"/>
    <w:rsid w:val="00E062C3"/>
    <w:rsid w:val="00E12C9A"/>
    <w:rsid w:val="00E22F8E"/>
    <w:rsid w:val="00E31084"/>
    <w:rsid w:val="00E31D02"/>
    <w:rsid w:val="00E3481F"/>
    <w:rsid w:val="00E34DE5"/>
    <w:rsid w:val="00E53BD5"/>
    <w:rsid w:val="00E56624"/>
    <w:rsid w:val="00E66439"/>
    <w:rsid w:val="00E71E0B"/>
    <w:rsid w:val="00E80144"/>
    <w:rsid w:val="00E9170C"/>
    <w:rsid w:val="00EA303C"/>
    <w:rsid w:val="00EA40DD"/>
    <w:rsid w:val="00EC56C7"/>
    <w:rsid w:val="00EE0A68"/>
    <w:rsid w:val="00EE388F"/>
    <w:rsid w:val="00F02271"/>
    <w:rsid w:val="00F254A9"/>
    <w:rsid w:val="00F2607F"/>
    <w:rsid w:val="00F26302"/>
    <w:rsid w:val="00F52256"/>
    <w:rsid w:val="00F523C1"/>
    <w:rsid w:val="00F64276"/>
    <w:rsid w:val="00F70EFB"/>
    <w:rsid w:val="00F74C49"/>
    <w:rsid w:val="00F75727"/>
    <w:rsid w:val="00F91A32"/>
    <w:rsid w:val="00FB5529"/>
    <w:rsid w:val="00FB7610"/>
    <w:rsid w:val="00FC19E4"/>
    <w:rsid w:val="00FC341E"/>
    <w:rsid w:val="00FC37A1"/>
    <w:rsid w:val="00FD0CDB"/>
    <w:rsid w:val="00FE5407"/>
    <w:rsid w:val="00FF5F44"/>
    <w:rsid w:val="69AC8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7416"/>
  <w15:chartTrackingRefBased/>
  <w15:docId w15:val="{33787504-B5F6-4B76-ADCD-583831B6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86342"/>
    <w:rPr>
      <w:color w:val="0563C1" w:themeColor="hyperlink"/>
      <w:u w:val="single"/>
    </w:rPr>
  </w:style>
  <w:style w:type="character" w:styleId="Ulstomtale">
    <w:name w:val="Unresolved Mention"/>
    <w:basedOn w:val="Standardskrifttypeiafsnit"/>
    <w:uiPriority w:val="99"/>
    <w:semiHidden/>
    <w:unhideWhenUsed/>
    <w:rsid w:val="00786342"/>
    <w:rPr>
      <w:color w:val="605E5C"/>
      <w:shd w:val="clear" w:color="auto" w:fill="E1DFDD"/>
    </w:rPr>
  </w:style>
  <w:style w:type="paragraph" w:styleId="Listeafsnit">
    <w:name w:val="List Paragraph"/>
    <w:basedOn w:val="Normal"/>
    <w:uiPriority w:val="34"/>
    <w:qFormat/>
    <w:rsid w:val="00947CD6"/>
    <w:pPr>
      <w:ind w:left="720"/>
      <w:contextualSpacing/>
    </w:pPr>
  </w:style>
  <w:style w:type="paragraph" w:styleId="Opstilling-talellerbogst">
    <w:name w:val="List Number"/>
    <w:basedOn w:val="Normal"/>
    <w:uiPriority w:val="99"/>
    <w:unhideWhenUsed/>
    <w:rsid w:val="00947CD6"/>
    <w:pPr>
      <w:numPr>
        <w:numId w:val="2"/>
      </w:numPr>
      <w:contextualSpacing/>
    </w:pPr>
  </w:style>
  <w:style w:type="paragraph" w:styleId="Titel">
    <w:name w:val="Title"/>
    <w:basedOn w:val="Normal"/>
    <w:next w:val="Normal"/>
    <w:link w:val="TitelTegn"/>
    <w:uiPriority w:val="10"/>
    <w:qFormat/>
    <w:rsid w:val="00C47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47F78"/>
    <w:rPr>
      <w:rFonts w:asciiTheme="majorHAnsi" w:eastAsiaTheme="majorEastAsia" w:hAnsiTheme="majorHAnsi" w:cstheme="majorBidi"/>
      <w:spacing w:val="-10"/>
      <w:kern w:val="28"/>
      <w:sz w:val="56"/>
      <w:szCs w:val="56"/>
    </w:rPr>
  </w:style>
  <w:style w:type="paragraph" w:styleId="Opstilling-punkttegn">
    <w:name w:val="List Bullet"/>
    <w:basedOn w:val="Normal"/>
    <w:uiPriority w:val="99"/>
    <w:unhideWhenUsed/>
    <w:rsid w:val="00E12C9A"/>
    <w:pPr>
      <w:numPr>
        <w:numId w:val="7"/>
      </w:numPr>
      <w:contextualSpacing/>
    </w:pPr>
  </w:style>
  <w:style w:type="paragraph" w:styleId="NormalWeb">
    <w:name w:val="Normal (Web)"/>
    <w:basedOn w:val="Normal"/>
    <w:uiPriority w:val="99"/>
    <w:semiHidden/>
    <w:unhideWhenUsed/>
    <w:rsid w:val="00413360"/>
    <w:pPr>
      <w:spacing w:after="0" w:line="240" w:lineRule="auto"/>
    </w:pPr>
    <w:rPr>
      <w:rFonts w:ascii="Calibri" w:hAnsi="Calibri" w:cs="Calibri"/>
      <w:lang w:val="da-DK" w:eastAsia="da-DK"/>
    </w:rPr>
  </w:style>
  <w:style w:type="paragraph" w:styleId="Ingenafstand">
    <w:name w:val="No Spacing"/>
    <w:uiPriority w:val="1"/>
    <w:qFormat/>
    <w:rsid w:val="005C573F"/>
    <w:pPr>
      <w:spacing w:after="0" w:line="240" w:lineRule="auto"/>
    </w:pPr>
  </w:style>
  <w:style w:type="character" w:styleId="Kommentarhenvisning">
    <w:name w:val="annotation reference"/>
    <w:basedOn w:val="Standardskrifttypeiafsnit"/>
    <w:uiPriority w:val="99"/>
    <w:semiHidden/>
    <w:unhideWhenUsed/>
    <w:rsid w:val="004F6DD3"/>
    <w:rPr>
      <w:sz w:val="16"/>
      <w:szCs w:val="16"/>
    </w:rPr>
  </w:style>
  <w:style w:type="paragraph" w:styleId="Kommentartekst">
    <w:name w:val="annotation text"/>
    <w:basedOn w:val="Normal"/>
    <w:link w:val="KommentartekstTegn"/>
    <w:uiPriority w:val="99"/>
    <w:unhideWhenUsed/>
    <w:rsid w:val="004F6DD3"/>
    <w:pPr>
      <w:spacing w:line="240" w:lineRule="auto"/>
    </w:pPr>
    <w:rPr>
      <w:sz w:val="20"/>
      <w:szCs w:val="20"/>
    </w:rPr>
  </w:style>
  <w:style w:type="character" w:customStyle="1" w:styleId="KommentartekstTegn">
    <w:name w:val="Kommentartekst Tegn"/>
    <w:basedOn w:val="Standardskrifttypeiafsnit"/>
    <w:link w:val="Kommentartekst"/>
    <w:uiPriority w:val="99"/>
    <w:rsid w:val="004F6DD3"/>
    <w:rPr>
      <w:sz w:val="20"/>
      <w:szCs w:val="20"/>
    </w:rPr>
  </w:style>
  <w:style w:type="paragraph" w:styleId="Kommentaremne">
    <w:name w:val="annotation subject"/>
    <w:basedOn w:val="Kommentartekst"/>
    <w:next w:val="Kommentartekst"/>
    <w:link w:val="KommentaremneTegn"/>
    <w:uiPriority w:val="99"/>
    <w:semiHidden/>
    <w:unhideWhenUsed/>
    <w:rsid w:val="004F6DD3"/>
    <w:rPr>
      <w:b/>
      <w:bCs/>
    </w:rPr>
  </w:style>
  <w:style w:type="character" w:customStyle="1" w:styleId="KommentaremneTegn">
    <w:name w:val="Kommentaremne Tegn"/>
    <w:basedOn w:val="KommentartekstTegn"/>
    <w:link w:val="Kommentaremne"/>
    <w:uiPriority w:val="99"/>
    <w:semiHidden/>
    <w:rsid w:val="004F6DD3"/>
    <w:rPr>
      <w:b/>
      <w:bCs/>
      <w:sz w:val="20"/>
      <w:szCs w:val="20"/>
    </w:rPr>
  </w:style>
  <w:style w:type="paragraph" w:styleId="Korrektur">
    <w:name w:val="Revision"/>
    <w:hidden/>
    <w:uiPriority w:val="99"/>
    <w:semiHidden/>
    <w:rsid w:val="000F0D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59582">
      <w:bodyDiv w:val="1"/>
      <w:marLeft w:val="0"/>
      <w:marRight w:val="0"/>
      <w:marTop w:val="0"/>
      <w:marBottom w:val="0"/>
      <w:divBdr>
        <w:top w:val="none" w:sz="0" w:space="0" w:color="auto"/>
        <w:left w:val="none" w:sz="0" w:space="0" w:color="auto"/>
        <w:bottom w:val="none" w:sz="0" w:space="0" w:color="auto"/>
        <w:right w:val="none" w:sz="0" w:space="0" w:color="auto"/>
      </w:divBdr>
    </w:div>
    <w:div w:id="307396072">
      <w:bodyDiv w:val="1"/>
      <w:marLeft w:val="0"/>
      <w:marRight w:val="0"/>
      <w:marTop w:val="0"/>
      <w:marBottom w:val="0"/>
      <w:divBdr>
        <w:top w:val="none" w:sz="0" w:space="0" w:color="auto"/>
        <w:left w:val="none" w:sz="0" w:space="0" w:color="auto"/>
        <w:bottom w:val="none" w:sz="0" w:space="0" w:color="auto"/>
        <w:right w:val="none" w:sz="0" w:space="0" w:color="auto"/>
      </w:divBdr>
    </w:div>
    <w:div w:id="368385655">
      <w:bodyDiv w:val="1"/>
      <w:marLeft w:val="0"/>
      <w:marRight w:val="0"/>
      <w:marTop w:val="0"/>
      <w:marBottom w:val="0"/>
      <w:divBdr>
        <w:top w:val="none" w:sz="0" w:space="0" w:color="auto"/>
        <w:left w:val="none" w:sz="0" w:space="0" w:color="auto"/>
        <w:bottom w:val="none" w:sz="0" w:space="0" w:color="auto"/>
        <w:right w:val="none" w:sz="0" w:space="0" w:color="auto"/>
      </w:divBdr>
    </w:div>
    <w:div w:id="421803347">
      <w:bodyDiv w:val="1"/>
      <w:marLeft w:val="0"/>
      <w:marRight w:val="0"/>
      <w:marTop w:val="0"/>
      <w:marBottom w:val="0"/>
      <w:divBdr>
        <w:top w:val="none" w:sz="0" w:space="0" w:color="auto"/>
        <w:left w:val="none" w:sz="0" w:space="0" w:color="auto"/>
        <w:bottom w:val="none" w:sz="0" w:space="0" w:color="auto"/>
        <w:right w:val="none" w:sz="0" w:space="0" w:color="auto"/>
      </w:divBdr>
    </w:div>
    <w:div w:id="1123039620">
      <w:bodyDiv w:val="1"/>
      <w:marLeft w:val="0"/>
      <w:marRight w:val="0"/>
      <w:marTop w:val="0"/>
      <w:marBottom w:val="0"/>
      <w:divBdr>
        <w:top w:val="none" w:sz="0" w:space="0" w:color="auto"/>
        <w:left w:val="none" w:sz="0" w:space="0" w:color="auto"/>
        <w:bottom w:val="none" w:sz="0" w:space="0" w:color="auto"/>
        <w:right w:val="none" w:sz="0" w:space="0" w:color="auto"/>
      </w:divBdr>
    </w:div>
    <w:div w:id="1128205741">
      <w:bodyDiv w:val="1"/>
      <w:marLeft w:val="0"/>
      <w:marRight w:val="0"/>
      <w:marTop w:val="0"/>
      <w:marBottom w:val="0"/>
      <w:divBdr>
        <w:top w:val="none" w:sz="0" w:space="0" w:color="auto"/>
        <w:left w:val="none" w:sz="0" w:space="0" w:color="auto"/>
        <w:bottom w:val="none" w:sz="0" w:space="0" w:color="auto"/>
        <w:right w:val="none" w:sz="0" w:space="0" w:color="auto"/>
      </w:divBdr>
    </w:div>
    <w:div w:id="1206024889">
      <w:bodyDiv w:val="1"/>
      <w:marLeft w:val="0"/>
      <w:marRight w:val="0"/>
      <w:marTop w:val="0"/>
      <w:marBottom w:val="0"/>
      <w:divBdr>
        <w:top w:val="none" w:sz="0" w:space="0" w:color="auto"/>
        <w:left w:val="none" w:sz="0" w:space="0" w:color="auto"/>
        <w:bottom w:val="none" w:sz="0" w:space="0" w:color="auto"/>
        <w:right w:val="none" w:sz="0" w:space="0" w:color="auto"/>
      </w:divBdr>
    </w:div>
    <w:div w:id="145813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cid:d880b611-8631-46b7-9243-457b0f7801f5"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1722</Words>
  <Characters>10506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Copenhagen</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Bodil Helene Allesen-Holm</dc:creator>
  <cp:keywords/>
  <dc:description/>
  <cp:lastModifiedBy>Mads Rønnow Staffe</cp:lastModifiedBy>
  <cp:revision>41</cp:revision>
  <dcterms:created xsi:type="dcterms:W3CDTF">2023-02-24T12:17:00Z</dcterms:created>
  <dcterms:modified xsi:type="dcterms:W3CDTF">2023-08-29T16:50:00Z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SIP_Label_6a2630e2-1ac5-455e-8217-0156b1936a76_Enabled">
    <vt:lpwstr>true</vt:lpwstr>
  </property>
  <property fmtid="{D5CDD505-2E9C-101B-9397-08002B2CF9AE}" pid="4" name="MSIP_Label_6a2630e2-1ac5-455e-8217-0156b1936a76_SetDate">
    <vt:lpwstr>2022-09-20T13:07:51Z</vt:lpwstr>
  </property>
  <property fmtid="{D5CDD505-2E9C-101B-9397-08002B2CF9AE}" pid="5" name="MSIP_Label_6a2630e2-1ac5-455e-8217-0156b1936a76_Method">
    <vt:lpwstr>Standard</vt:lpwstr>
  </property>
  <property fmtid="{D5CDD505-2E9C-101B-9397-08002B2CF9AE}" pid="6" name="MSIP_Label_6a2630e2-1ac5-455e-8217-0156b1936a76_Name">
    <vt:lpwstr>Notclass</vt:lpwstr>
  </property>
  <property fmtid="{D5CDD505-2E9C-101B-9397-08002B2CF9AE}" pid="7" name="MSIP_Label_6a2630e2-1ac5-455e-8217-0156b1936a76_SiteId">
    <vt:lpwstr>a3927f91-cda1-4696-af89-8c9f1ceffa91</vt:lpwstr>
  </property>
  <property fmtid="{D5CDD505-2E9C-101B-9397-08002B2CF9AE}" pid="8" name="MSIP_Label_6a2630e2-1ac5-455e-8217-0156b1936a76_ActionId">
    <vt:lpwstr>7e2f07f1-d2b3-410e-b9ed-6cc163f59d84</vt:lpwstr>
  </property>
  <property fmtid="{D5CDD505-2E9C-101B-9397-08002B2CF9AE}" pid="9" name="MSIP_Label_6a2630e2-1ac5-455e-8217-0156b1936a76_ContentBits">
    <vt:lpwstr>0</vt:lpwstr>
  </property>
</Properties>
</file>